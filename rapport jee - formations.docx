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32CB" w14:textId="65B3AF66" w:rsidR="00C75D6F" w:rsidRDefault="00C75D6F" w:rsidP="007B30B7">
      <w:pPr>
        <w:spacing w:after="0" w:line="360" w:lineRule="auto"/>
      </w:pPr>
    </w:p>
    <w:p w14:paraId="5F9F8240" w14:textId="77777777" w:rsidR="00483124" w:rsidRDefault="00483124" w:rsidP="00483124">
      <w:pPr>
        <w:spacing w:after="0" w:line="360" w:lineRule="auto"/>
      </w:pPr>
    </w:p>
    <w:p w14:paraId="201CB606" w14:textId="087FCEE3" w:rsidR="00483124" w:rsidRPr="00483124" w:rsidRDefault="009A5EB9" w:rsidP="00483124">
      <w:pPr>
        <w:spacing w:after="0" w:line="360" w:lineRule="auto"/>
        <w:rPr>
          <w:rFonts w:asciiTheme="majorHAnsi" w:hAnsiTheme="majorHAnsi" w:cstheme="majorHAnsi"/>
          <w:sz w:val="44"/>
          <w:szCs w:val="44"/>
          <w:lang w:val="fr-FR"/>
        </w:rPr>
      </w:pPr>
      <w:r w:rsidRPr="00483124">
        <w:rPr>
          <w:rFonts w:ascii="Arial" w:hAnsi="Arial" w:cs="Arial"/>
          <w:sz w:val="44"/>
          <w:szCs w:val="44"/>
          <w:lang w:val="fr-FR"/>
        </w:rPr>
        <w:t> </w:t>
      </w:r>
      <w:r w:rsidR="00483124" w:rsidRPr="00483124">
        <w:rPr>
          <w:rFonts w:ascii="Arial" w:hAnsi="Arial" w:cs="Arial"/>
          <w:b/>
          <w:bCs/>
          <w:sz w:val="44"/>
          <w:szCs w:val="44"/>
          <w:lang w:val="fr-FR"/>
        </w:rPr>
        <w:t>Projet :</w:t>
      </w:r>
      <w:r w:rsidR="00483124" w:rsidRPr="00483124">
        <w:rPr>
          <w:rFonts w:ascii="Arial" w:hAnsi="Arial" w:cs="Arial"/>
          <w:sz w:val="44"/>
          <w:szCs w:val="44"/>
          <w:lang w:val="fr-FR"/>
        </w:rPr>
        <w:t xml:space="preserve"> </w:t>
      </w:r>
      <w:r w:rsidRPr="00483124">
        <w:rPr>
          <w:rFonts w:asciiTheme="majorHAnsi" w:hAnsiTheme="majorHAnsi" w:cstheme="majorHAnsi"/>
          <w:sz w:val="44"/>
          <w:szCs w:val="44"/>
          <w:lang w:val="fr-FR"/>
        </w:rPr>
        <w:t>Applications Web en JEE</w:t>
      </w:r>
    </w:p>
    <w:p w14:paraId="244F01E3" w14:textId="77777777" w:rsidR="00483124" w:rsidRDefault="00483124" w:rsidP="001B6D8C">
      <w:pPr>
        <w:spacing w:after="0" w:line="360" w:lineRule="auto"/>
        <w:ind w:left="720" w:hanging="360"/>
        <w:rPr>
          <w:lang w:val="fr-FR"/>
        </w:rPr>
      </w:pPr>
    </w:p>
    <w:p w14:paraId="64E7A634" w14:textId="0860A16E" w:rsidR="00C75D6F" w:rsidRPr="00483124" w:rsidRDefault="00483124" w:rsidP="001B6D8C">
      <w:pPr>
        <w:spacing w:after="0" w:line="360" w:lineRule="auto"/>
        <w:ind w:left="720" w:hanging="360"/>
        <w:rPr>
          <w:lang w:val="fr-FR"/>
        </w:rPr>
      </w:pPr>
      <w:r>
        <w:rPr>
          <w:noProof/>
        </w:rPr>
        <mc:AlternateContent>
          <mc:Choice Requires="wps">
            <w:drawing>
              <wp:anchor distT="0" distB="0" distL="114300" distR="114300" simplePos="0" relativeHeight="251654144" behindDoc="0" locked="0" layoutInCell="1" allowOverlap="1" wp14:anchorId="3DD6136B" wp14:editId="678A7034">
                <wp:simplePos x="0" y="0"/>
                <wp:positionH relativeFrom="column">
                  <wp:posOffset>783925</wp:posOffset>
                </wp:positionH>
                <wp:positionV relativeFrom="paragraph">
                  <wp:posOffset>94052</wp:posOffset>
                </wp:positionV>
                <wp:extent cx="0" cy="1119636"/>
                <wp:effectExtent l="76200" t="19050" r="76200" b="80645"/>
                <wp:wrapNone/>
                <wp:docPr id="8" name="Connecteur droit 8"/>
                <wp:cNvGraphicFramePr/>
                <a:graphic xmlns:a="http://schemas.openxmlformats.org/drawingml/2006/main">
                  <a:graphicData uri="http://schemas.microsoft.com/office/word/2010/wordprocessingShape">
                    <wps:wsp>
                      <wps:cNvCnPr/>
                      <wps:spPr>
                        <a:xfrm flipH="1">
                          <a:off x="0" y="0"/>
                          <a:ext cx="0" cy="1119636"/>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9107D" id="Connecteur droit 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5pt,7.4pt" to="61.7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" strokecolor="#4bacc6 [3208]" strokeweight="3pt">
                <v:shadow on="t" color="black" opacity="22937f" origin=",.5" offset="0,.63889mm"/>
              </v:line>
            </w:pict>
          </mc:Fallback>
        </mc:AlternateContent>
      </w:r>
    </w:p>
    <w:p w14:paraId="1DD6E5EF" w14:textId="7E1DA04B" w:rsidR="00C75D6F" w:rsidRPr="00483124" w:rsidRDefault="00483124" w:rsidP="001B6D8C">
      <w:pPr>
        <w:spacing w:after="0" w:line="360" w:lineRule="auto"/>
        <w:ind w:left="720" w:hanging="360"/>
        <w:rPr>
          <w:lang w:val="fr-FR"/>
        </w:rPr>
      </w:pPr>
      <w:r w:rsidRPr="00395DF0">
        <w:rPr>
          <w:rFonts w:ascii="Arial" w:hAnsi="Arial" w:cs="Arial"/>
          <w:b/>
          <w:bCs/>
          <w:noProof/>
          <w:sz w:val="28"/>
          <w:szCs w:val="28"/>
        </w:rPr>
        <mc:AlternateContent>
          <mc:Choice Requires="wps">
            <w:drawing>
              <wp:anchor distT="0" distB="0" distL="114300" distR="114300" simplePos="0" relativeHeight="251645952" behindDoc="0" locked="0" layoutInCell="1" allowOverlap="1" wp14:anchorId="5C296897" wp14:editId="4CED7351">
                <wp:simplePos x="0" y="0"/>
                <wp:positionH relativeFrom="column">
                  <wp:posOffset>1428750</wp:posOffset>
                </wp:positionH>
                <wp:positionV relativeFrom="paragraph">
                  <wp:posOffset>15875</wp:posOffset>
                </wp:positionV>
                <wp:extent cx="3186227" cy="831273"/>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3186227" cy="831273"/>
                        </a:xfrm>
                        <a:prstGeom prst="rect">
                          <a:avLst/>
                        </a:prstGeom>
                        <a:solidFill>
                          <a:schemeClr val="lt1"/>
                        </a:solidFill>
                        <a:ln w="6350">
                          <a:noFill/>
                        </a:ln>
                      </wps:spPr>
                      <wps:txbx>
                        <w:txbxContent>
                          <w:p w14:paraId="139FB009" w14:textId="77777777" w:rsidR="009A5EB9" w:rsidRPr="009A5EB9" w:rsidRDefault="009A5EB9" w:rsidP="009A5EB9">
                            <w:pPr>
                              <w:rPr>
                                <w:rFonts w:ascii="Arial" w:hAnsi="Arial" w:cs="Arial"/>
                                <w:b/>
                                <w:bCs/>
                                <w:sz w:val="28"/>
                                <w:szCs w:val="28"/>
                                <w:lang w:val="fr-FR"/>
                              </w:rPr>
                            </w:pPr>
                            <w:r>
                              <w:rPr>
                                <w:rFonts w:ascii="Arial" w:hAnsi="Arial" w:cs="Arial"/>
                                <w:b/>
                                <w:bCs/>
                                <w:sz w:val="28"/>
                                <w:szCs w:val="28"/>
                              </w:rPr>
                              <w:tab/>
                            </w:r>
                            <w:r w:rsidRPr="009A5EB9">
                              <w:rPr>
                                <w:rFonts w:ascii="Arial" w:hAnsi="Arial" w:cs="Arial"/>
                                <w:b/>
                                <w:bCs/>
                                <w:sz w:val="28"/>
                                <w:szCs w:val="28"/>
                                <w:lang w:val="fr-FR"/>
                              </w:rPr>
                              <w:t xml:space="preserve">Encadré par : </w:t>
                            </w:r>
                          </w:p>
                          <w:p w14:paraId="70310D3A" w14:textId="44BB9676" w:rsidR="009A5EB9" w:rsidRPr="009A5EB9" w:rsidRDefault="009A5EB9" w:rsidP="009A5EB9">
                            <w:pPr>
                              <w:ind w:left="708"/>
                              <w:rPr>
                                <w:rFonts w:ascii="Arial" w:hAnsi="Arial" w:cs="Arial"/>
                                <w:b/>
                                <w:bCs/>
                                <w:sz w:val="28"/>
                                <w:szCs w:val="28"/>
                                <w:lang w:val="fr-FR"/>
                              </w:rPr>
                            </w:pPr>
                            <w:r w:rsidRPr="009A5EB9">
                              <w:rPr>
                                <w:rFonts w:ascii="Arial" w:hAnsi="Arial" w:cs="Arial"/>
                                <w:sz w:val="28"/>
                                <w:szCs w:val="28"/>
                                <w:lang w:val="fr-FR"/>
                              </w:rPr>
                              <w:t xml:space="preserve">          M</w:t>
                            </w:r>
                            <w:r>
                              <w:rPr>
                                <w:rFonts w:ascii="Arial" w:hAnsi="Arial" w:cs="Arial"/>
                                <w:sz w:val="28"/>
                                <w:szCs w:val="28"/>
                                <w:lang w:val="fr-FR"/>
                              </w:rPr>
                              <w:t>r Younes KHAMLICHI</w:t>
                            </w:r>
                          </w:p>
                          <w:p w14:paraId="24D5609C" w14:textId="77777777" w:rsidR="009A5EB9" w:rsidRPr="009A5EB9" w:rsidRDefault="009A5EB9" w:rsidP="009A5EB9">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96897" id="_x0000_t202" coordsize="21600,21600" o:spt="202" path="m,l,21600r21600,l21600,xe">
                <v:stroke joinstyle="miter"/>
                <v:path gradientshapeok="t" o:connecttype="rect"/>
              </v:shapetype>
              <v:shape id="Zone de texte 4" o:spid="_x0000_s1026" type="#_x0000_t202" style="position:absolute;left:0;text-align:left;margin-left:112.5pt;margin-top:1.25pt;width:250.9pt;height:6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" fillcolor="white [3201]" stroked="f" strokeweight=".5pt">
                <v:textbox>
                  <w:txbxContent>
                    <w:p w14:paraId="139FB009" w14:textId="77777777" w:rsidR="009A5EB9" w:rsidRPr="009A5EB9" w:rsidRDefault="009A5EB9" w:rsidP="009A5EB9">
                      <w:pPr>
                        <w:rPr>
                          <w:rFonts w:ascii="Arial" w:hAnsi="Arial" w:cs="Arial"/>
                          <w:b/>
                          <w:bCs/>
                          <w:sz w:val="28"/>
                          <w:szCs w:val="28"/>
                          <w:lang w:val="fr-FR"/>
                        </w:rPr>
                      </w:pPr>
                      <w:r>
                        <w:rPr>
                          <w:rFonts w:ascii="Arial" w:hAnsi="Arial" w:cs="Arial"/>
                          <w:b/>
                          <w:bCs/>
                          <w:sz w:val="28"/>
                          <w:szCs w:val="28"/>
                        </w:rPr>
                        <w:tab/>
                      </w:r>
                      <w:r w:rsidRPr="009A5EB9">
                        <w:rPr>
                          <w:rFonts w:ascii="Arial" w:hAnsi="Arial" w:cs="Arial"/>
                          <w:b/>
                          <w:bCs/>
                          <w:sz w:val="28"/>
                          <w:szCs w:val="28"/>
                          <w:lang w:val="fr-FR"/>
                        </w:rPr>
                        <w:t xml:space="preserve">Encadré par : </w:t>
                      </w:r>
                    </w:p>
                    <w:p w14:paraId="70310D3A" w14:textId="44BB9676" w:rsidR="009A5EB9" w:rsidRPr="009A5EB9" w:rsidRDefault="009A5EB9" w:rsidP="009A5EB9">
                      <w:pPr>
                        <w:ind w:left="708"/>
                        <w:rPr>
                          <w:rFonts w:ascii="Arial" w:hAnsi="Arial" w:cs="Arial"/>
                          <w:b/>
                          <w:bCs/>
                          <w:sz w:val="28"/>
                          <w:szCs w:val="28"/>
                          <w:lang w:val="fr-FR"/>
                        </w:rPr>
                      </w:pPr>
                      <w:r w:rsidRPr="009A5EB9">
                        <w:rPr>
                          <w:rFonts w:ascii="Arial" w:hAnsi="Arial" w:cs="Arial"/>
                          <w:sz w:val="28"/>
                          <w:szCs w:val="28"/>
                          <w:lang w:val="fr-FR"/>
                        </w:rPr>
                        <w:t xml:space="preserve">          M</w:t>
                      </w:r>
                      <w:r>
                        <w:rPr>
                          <w:rFonts w:ascii="Arial" w:hAnsi="Arial" w:cs="Arial"/>
                          <w:sz w:val="28"/>
                          <w:szCs w:val="28"/>
                          <w:lang w:val="fr-FR"/>
                        </w:rPr>
                        <w:t>r Younes KHAMLICHI</w:t>
                      </w:r>
                    </w:p>
                    <w:p w14:paraId="24D5609C" w14:textId="77777777" w:rsidR="009A5EB9" w:rsidRPr="009A5EB9" w:rsidRDefault="009A5EB9" w:rsidP="009A5EB9">
                      <w:pPr>
                        <w:rPr>
                          <w:lang w:val="fr-FR"/>
                        </w:rPr>
                      </w:pPr>
                    </w:p>
                  </w:txbxContent>
                </v:textbox>
              </v:shape>
            </w:pict>
          </mc:Fallback>
        </mc:AlternateContent>
      </w:r>
    </w:p>
    <w:p w14:paraId="1F1B1CA6" w14:textId="4E66D347" w:rsidR="00C75D6F" w:rsidRPr="00483124" w:rsidRDefault="00C75D6F" w:rsidP="001B6D8C">
      <w:pPr>
        <w:spacing w:after="0" w:line="360" w:lineRule="auto"/>
        <w:ind w:left="720" w:hanging="360"/>
        <w:rPr>
          <w:lang w:val="fr-FR"/>
        </w:rPr>
      </w:pPr>
    </w:p>
    <w:p w14:paraId="5F86EE1A" w14:textId="46D59203" w:rsidR="00C75D6F" w:rsidRPr="00483124" w:rsidRDefault="00C75D6F" w:rsidP="001B6D8C">
      <w:pPr>
        <w:spacing w:after="0" w:line="360" w:lineRule="auto"/>
        <w:ind w:left="720" w:hanging="360"/>
        <w:rPr>
          <w:lang w:val="fr-FR"/>
        </w:rPr>
      </w:pPr>
    </w:p>
    <w:p w14:paraId="20D1594B" w14:textId="352CA49E" w:rsidR="00C75D6F" w:rsidRPr="00483124" w:rsidRDefault="00C75D6F" w:rsidP="001B6D8C">
      <w:pPr>
        <w:spacing w:after="0" w:line="360" w:lineRule="auto"/>
        <w:ind w:left="720" w:hanging="360"/>
        <w:rPr>
          <w:lang w:val="fr-FR"/>
        </w:rPr>
      </w:pPr>
    </w:p>
    <w:p w14:paraId="3B9CCFB9" w14:textId="0BC8DD23" w:rsidR="00C75D6F" w:rsidRPr="00483124" w:rsidRDefault="00C75D6F" w:rsidP="001B6D8C">
      <w:pPr>
        <w:spacing w:after="0" w:line="360" w:lineRule="auto"/>
        <w:ind w:left="720" w:hanging="360"/>
        <w:rPr>
          <w:lang w:val="fr-FR"/>
        </w:rPr>
      </w:pPr>
    </w:p>
    <w:p w14:paraId="01EE9347" w14:textId="3120576C" w:rsidR="00C75D6F" w:rsidRPr="00483124" w:rsidRDefault="00C75D6F" w:rsidP="001B6D8C">
      <w:pPr>
        <w:spacing w:after="0" w:line="360" w:lineRule="auto"/>
        <w:ind w:left="720" w:hanging="360"/>
        <w:rPr>
          <w:lang w:val="fr-FR"/>
        </w:rPr>
      </w:pPr>
    </w:p>
    <w:p w14:paraId="3D59EE7C" w14:textId="294E5A20" w:rsidR="00C75D6F" w:rsidRPr="00483124" w:rsidRDefault="00483124" w:rsidP="001B6D8C">
      <w:pPr>
        <w:spacing w:after="0" w:line="360" w:lineRule="auto"/>
        <w:ind w:left="720" w:hanging="360"/>
        <w:rPr>
          <w:lang w:val="fr-FR"/>
        </w:rPr>
      </w:pPr>
      <w:r w:rsidRPr="00395DF0">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08D7F1B7" wp14:editId="62CBF8F6">
                <wp:simplePos x="0" y="0"/>
                <wp:positionH relativeFrom="column">
                  <wp:posOffset>-537845</wp:posOffset>
                </wp:positionH>
                <wp:positionV relativeFrom="paragraph">
                  <wp:posOffset>309245</wp:posOffset>
                </wp:positionV>
                <wp:extent cx="6648450" cy="20764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6648450" cy="2076450"/>
                        </a:xfrm>
                        <a:prstGeom prst="rect">
                          <a:avLst/>
                        </a:prstGeom>
                        <a:solidFill>
                          <a:schemeClr val="lt1"/>
                        </a:solidFill>
                        <a:ln w="6350">
                          <a:noFill/>
                        </a:ln>
                      </wps:spPr>
                      <wps:txbx>
                        <w:txbxContent>
                          <w:p w14:paraId="1D984EF4" w14:textId="55DAA12A" w:rsidR="00483124" w:rsidRPr="00483124" w:rsidRDefault="00483124" w:rsidP="00483124">
                            <w:pPr>
                              <w:spacing w:after="0" w:line="360" w:lineRule="auto"/>
                              <w:ind w:left="720" w:hanging="360"/>
                              <w:jc w:val="center"/>
                              <w:rPr>
                                <w:b/>
                                <w:bCs/>
                                <w:sz w:val="48"/>
                                <w:szCs w:val="48"/>
                                <w:lang w:val="fr-FR"/>
                              </w:rPr>
                            </w:pPr>
                            <w:r w:rsidRPr="00483124">
                              <w:rPr>
                                <w:b/>
                                <w:bCs/>
                                <w:sz w:val="48"/>
                                <w:szCs w:val="48"/>
                                <w:lang w:val="fr-FR"/>
                              </w:rPr>
                              <w:t>Conception et développent d’un site web des évènements et formations organisés par les clubs de l’ENSA</w:t>
                            </w:r>
                          </w:p>
                          <w:p w14:paraId="77199910" w14:textId="05B444DF" w:rsidR="00483124" w:rsidRPr="00483124" w:rsidRDefault="00483124" w:rsidP="00483124">
                            <w:pPr>
                              <w:tabs>
                                <w:tab w:val="left" w:pos="3450"/>
                              </w:tabs>
                              <w:spacing w:after="0" w:line="360" w:lineRule="auto"/>
                              <w:ind w:left="720" w:hanging="360"/>
                              <w:jc w:val="both"/>
                              <w:rPr>
                                <w:sz w:val="32"/>
                                <w:szCs w:val="32"/>
                                <w:lang w:val="fr-FR"/>
                              </w:rPr>
                            </w:pPr>
                            <w:r>
                              <w:rPr>
                                <w:lang w:val="fr-FR"/>
                              </w:rPr>
                              <w:tab/>
                            </w:r>
                            <w:r>
                              <w:rPr>
                                <w:lang w:val="fr-FR"/>
                              </w:rPr>
                              <w:tab/>
                              <w:t xml:space="preserve">          </w:t>
                            </w:r>
                            <w:r w:rsidRPr="00483124">
                              <w:rPr>
                                <w:sz w:val="32"/>
                                <w:szCs w:val="32"/>
                                <w:lang w:val="fr-FR"/>
                              </w:rPr>
                              <w:t>Spring Boot et Angu</w:t>
                            </w:r>
                            <w:r>
                              <w:rPr>
                                <w:sz w:val="32"/>
                                <w:szCs w:val="32"/>
                                <w:lang w:val="fr-FR"/>
                              </w:rPr>
                              <w:t>lar</w:t>
                            </w:r>
                          </w:p>
                          <w:p w14:paraId="55251EF4" w14:textId="38AEE7DE" w:rsidR="00483124" w:rsidRPr="00483124" w:rsidRDefault="00483124" w:rsidP="00483124">
                            <w:pPr>
                              <w:ind w:left="720"/>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7F1B7" id="Zone de texte 10" o:spid="_x0000_s1027" type="#_x0000_t202" style="position:absolute;left:0;text-align:left;margin-left:-42.35pt;margin-top:24.35pt;width:523.5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" fillcolor="white [3201]" stroked="f" strokeweight=".5pt">
                <v:textbox>
                  <w:txbxContent>
                    <w:p w14:paraId="1D984EF4" w14:textId="55DAA12A" w:rsidR="00483124" w:rsidRPr="00483124" w:rsidRDefault="00483124" w:rsidP="00483124">
                      <w:pPr>
                        <w:spacing w:after="0" w:line="360" w:lineRule="auto"/>
                        <w:ind w:left="720" w:hanging="360"/>
                        <w:jc w:val="center"/>
                        <w:rPr>
                          <w:b/>
                          <w:bCs/>
                          <w:sz w:val="48"/>
                          <w:szCs w:val="48"/>
                          <w:lang w:val="fr-FR"/>
                        </w:rPr>
                      </w:pPr>
                      <w:r w:rsidRPr="00483124">
                        <w:rPr>
                          <w:b/>
                          <w:bCs/>
                          <w:sz w:val="48"/>
                          <w:szCs w:val="48"/>
                          <w:lang w:val="fr-FR"/>
                        </w:rPr>
                        <w:t>Conception et développent d’un site web des évènements et formations organisés par les clubs de l’ENSA</w:t>
                      </w:r>
                    </w:p>
                    <w:p w14:paraId="77199910" w14:textId="05B444DF" w:rsidR="00483124" w:rsidRPr="00483124" w:rsidRDefault="00483124" w:rsidP="00483124">
                      <w:pPr>
                        <w:tabs>
                          <w:tab w:val="left" w:pos="3450"/>
                        </w:tabs>
                        <w:spacing w:after="0" w:line="360" w:lineRule="auto"/>
                        <w:ind w:left="720" w:hanging="360"/>
                        <w:jc w:val="both"/>
                        <w:rPr>
                          <w:sz w:val="32"/>
                          <w:szCs w:val="32"/>
                          <w:lang w:val="fr-FR"/>
                        </w:rPr>
                      </w:pPr>
                      <w:r>
                        <w:rPr>
                          <w:lang w:val="fr-FR"/>
                        </w:rPr>
                        <w:tab/>
                      </w:r>
                      <w:r>
                        <w:rPr>
                          <w:lang w:val="fr-FR"/>
                        </w:rPr>
                        <w:tab/>
                        <w:t xml:space="preserve">          </w:t>
                      </w:r>
                      <w:r w:rsidRPr="00483124">
                        <w:rPr>
                          <w:sz w:val="32"/>
                          <w:szCs w:val="32"/>
                          <w:lang w:val="fr-FR"/>
                        </w:rPr>
                        <w:t>Spring Boot et Angu</w:t>
                      </w:r>
                      <w:r>
                        <w:rPr>
                          <w:sz w:val="32"/>
                          <w:szCs w:val="32"/>
                          <w:lang w:val="fr-FR"/>
                        </w:rPr>
                        <w:t>lar</w:t>
                      </w:r>
                    </w:p>
                    <w:p w14:paraId="55251EF4" w14:textId="38AEE7DE" w:rsidR="00483124" w:rsidRPr="00483124" w:rsidRDefault="00483124" w:rsidP="00483124">
                      <w:pPr>
                        <w:ind w:left="720"/>
                        <w:rPr>
                          <w:lang w:val="fr-FR"/>
                        </w:rPr>
                      </w:pPr>
                    </w:p>
                  </w:txbxContent>
                </v:textbox>
              </v:shape>
            </w:pict>
          </mc:Fallback>
        </mc:AlternateContent>
      </w:r>
    </w:p>
    <w:p w14:paraId="58017AF2" w14:textId="2C43C9B5" w:rsidR="00C75D6F" w:rsidRPr="00483124" w:rsidRDefault="00C75D6F" w:rsidP="00483124">
      <w:pPr>
        <w:spacing w:after="0" w:line="360" w:lineRule="auto"/>
        <w:rPr>
          <w:lang w:val="fr-FR"/>
        </w:rPr>
      </w:pPr>
    </w:p>
    <w:p w14:paraId="7D1CAA30" w14:textId="379D518D" w:rsidR="00C75D6F" w:rsidRPr="00483124" w:rsidRDefault="00C75D6F" w:rsidP="001B6D8C">
      <w:pPr>
        <w:spacing w:after="0" w:line="360" w:lineRule="auto"/>
        <w:ind w:left="720" w:hanging="360"/>
        <w:rPr>
          <w:lang w:val="fr-FR"/>
        </w:rPr>
      </w:pPr>
    </w:p>
    <w:p w14:paraId="6CB60C49" w14:textId="2C6084DA" w:rsidR="00C75D6F" w:rsidRPr="00483124" w:rsidRDefault="00C75D6F" w:rsidP="001B6D8C">
      <w:pPr>
        <w:spacing w:after="0" w:line="360" w:lineRule="auto"/>
        <w:ind w:left="720" w:hanging="360"/>
        <w:rPr>
          <w:lang w:val="fr-FR"/>
        </w:rPr>
      </w:pPr>
    </w:p>
    <w:p w14:paraId="348E5AD1" w14:textId="36F3BC38" w:rsidR="00C75D6F" w:rsidRPr="00483124" w:rsidRDefault="00C75D6F" w:rsidP="001B6D8C">
      <w:pPr>
        <w:spacing w:after="0" w:line="360" w:lineRule="auto"/>
        <w:ind w:left="720" w:hanging="360"/>
        <w:rPr>
          <w:lang w:val="fr-FR"/>
        </w:rPr>
      </w:pPr>
    </w:p>
    <w:p w14:paraId="099527FA" w14:textId="2AE9F27B" w:rsidR="00C75D6F" w:rsidRDefault="00C75D6F" w:rsidP="001B6D8C">
      <w:pPr>
        <w:spacing w:after="0" w:line="360" w:lineRule="auto"/>
        <w:ind w:left="720" w:hanging="360"/>
        <w:rPr>
          <w:lang w:val="fr-FR"/>
        </w:rPr>
      </w:pPr>
    </w:p>
    <w:p w14:paraId="6C0824CF" w14:textId="0F790805" w:rsidR="00483124" w:rsidRDefault="00483124" w:rsidP="001B6D8C">
      <w:pPr>
        <w:spacing w:after="0" w:line="360" w:lineRule="auto"/>
        <w:ind w:left="720" w:hanging="360"/>
        <w:rPr>
          <w:lang w:val="fr-FR"/>
        </w:rPr>
      </w:pPr>
    </w:p>
    <w:p w14:paraId="3135742B" w14:textId="6AB672FB" w:rsidR="00483124" w:rsidRDefault="00483124" w:rsidP="001B6D8C">
      <w:pPr>
        <w:spacing w:after="0" w:line="360" w:lineRule="auto"/>
        <w:ind w:left="720" w:hanging="360"/>
        <w:rPr>
          <w:lang w:val="fr-FR"/>
        </w:rPr>
      </w:pPr>
    </w:p>
    <w:p w14:paraId="7465ED75" w14:textId="05539F63" w:rsidR="00483124" w:rsidRDefault="00483124" w:rsidP="001B6D8C">
      <w:pPr>
        <w:spacing w:after="0" w:line="360" w:lineRule="auto"/>
        <w:ind w:left="720" w:hanging="360"/>
        <w:rPr>
          <w:lang w:val="fr-FR"/>
        </w:rPr>
      </w:pPr>
    </w:p>
    <w:p w14:paraId="7416526F" w14:textId="17655261" w:rsidR="00483124" w:rsidRDefault="00483124" w:rsidP="001B6D8C">
      <w:pPr>
        <w:spacing w:after="0" w:line="360" w:lineRule="auto"/>
        <w:ind w:left="720" w:hanging="360"/>
        <w:rPr>
          <w:lang w:val="fr-FR"/>
        </w:rPr>
      </w:pPr>
    </w:p>
    <w:p w14:paraId="25161600" w14:textId="5B56D1C5" w:rsidR="00483124" w:rsidRDefault="00483124" w:rsidP="001B6D8C">
      <w:pPr>
        <w:spacing w:after="0" w:line="360" w:lineRule="auto"/>
        <w:ind w:left="720" w:hanging="360"/>
        <w:rPr>
          <w:lang w:val="fr-FR"/>
        </w:rPr>
      </w:pPr>
    </w:p>
    <w:p w14:paraId="160A96A2" w14:textId="77777777" w:rsidR="00483124" w:rsidRPr="00483124" w:rsidRDefault="00483124" w:rsidP="001B6D8C">
      <w:pPr>
        <w:spacing w:after="0" w:line="360" w:lineRule="auto"/>
        <w:ind w:left="720" w:hanging="360"/>
        <w:rPr>
          <w:lang w:val="fr-FR"/>
        </w:rPr>
      </w:pPr>
    </w:p>
    <w:p w14:paraId="29B68A54" w14:textId="3D85756F" w:rsidR="00C75D6F" w:rsidRPr="00483124" w:rsidRDefault="00483124" w:rsidP="001B6D8C">
      <w:pPr>
        <w:spacing w:after="0" w:line="360" w:lineRule="auto"/>
        <w:ind w:left="720" w:hanging="360"/>
        <w:rPr>
          <w:lang w:val="fr-FR"/>
        </w:rPr>
      </w:pPr>
      <w:r>
        <w:rPr>
          <w:noProof/>
        </w:rPr>
        <mc:AlternateContent>
          <mc:Choice Requires="wps">
            <w:drawing>
              <wp:anchor distT="0" distB="0" distL="114300" distR="114300" simplePos="0" relativeHeight="251661312" behindDoc="0" locked="0" layoutInCell="1" allowOverlap="1" wp14:anchorId="41A2001E" wp14:editId="6427CE36">
                <wp:simplePos x="0" y="0"/>
                <wp:positionH relativeFrom="column">
                  <wp:posOffset>776605</wp:posOffset>
                </wp:positionH>
                <wp:positionV relativeFrom="paragraph">
                  <wp:posOffset>246380</wp:posOffset>
                </wp:positionV>
                <wp:extent cx="0" cy="1405255"/>
                <wp:effectExtent l="76200" t="19050" r="76200" b="80645"/>
                <wp:wrapNone/>
                <wp:docPr id="9" name="Connecteur droit 9"/>
                <wp:cNvGraphicFramePr/>
                <a:graphic xmlns:a="http://schemas.openxmlformats.org/drawingml/2006/main">
                  <a:graphicData uri="http://schemas.microsoft.com/office/word/2010/wordprocessingShape">
                    <wps:wsp>
                      <wps:cNvCnPr/>
                      <wps:spPr>
                        <a:xfrm flipH="1">
                          <a:off x="0" y="0"/>
                          <a:ext cx="0" cy="1405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919FF" id="Connecteur droit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19.4pt" to="61.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" strokecolor="#4bacc6 [3208]" strokeweight="3pt">
                <v:shadow on="t" color="black" opacity="22937f" origin=",.5" offset="0,.63889mm"/>
              </v:line>
            </w:pict>
          </mc:Fallback>
        </mc:AlternateContent>
      </w:r>
    </w:p>
    <w:p w14:paraId="3218B6A8" w14:textId="42BF1AD5" w:rsidR="00C75D6F" w:rsidRPr="00483124" w:rsidRDefault="00C75D6F" w:rsidP="001B6D8C">
      <w:pPr>
        <w:spacing w:after="0" w:line="360" w:lineRule="auto"/>
        <w:ind w:left="720" w:hanging="360"/>
        <w:rPr>
          <w:lang w:val="fr-FR"/>
        </w:rPr>
      </w:pPr>
    </w:p>
    <w:p w14:paraId="5DC0C1D0" w14:textId="110F104D" w:rsidR="007B30B7" w:rsidRDefault="007B30B7" w:rsidP="009C6DCE">
      <w:pPr>
        <w:spacing w:after="0" w:line="360" w:lineRule="auto"/>
        <w:ind w:left="720" w:hanging="360"/>
        <w:rPr>
          <w:lang w:val="fr-FR"/>
        </w:rPr>
      </w:pPr>
      <w:r w:rsidRPr="00395DF0">
        <w:rPr>
          <w:rFonts w:ascii="Arial" w:hAnsi="Arial" w:cs="Arial"/>
          <w:b/>
          <w:bCs/>
          <w:noProof/>
          <w:sz w:val="28"/>
          <w:szCs w:val="28"/>
        </w:rPr>
        <mc:AlternateContent>
          <mc:Choice Requires="wps">
            <w:drawing>
              <wp:anchor distT="0" distB="0" distL="114300" distR="114300" simplePos="0" relativeHeight="251644928" behindDoc="0" locked="0" layoutInCell="1" allowOverlap="1" wp14:anchorId="33DF8F11" wp14:editId="6291F0E8">
                <wp:simplePos x="0" y="0"/>
                <wp:positionH relativeFrom="column">
                  <wp:posOffset>1797685</wp:posOffset>
                </wp:positionH>
                <wp:positionV relativeFrom="paragraph">
                  <wp:posOffset>44731</wp:posOffset>
                </wp:positionV>
                <wp:extent cx="3105150" cy="112966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105150" cy="1129665"/>
                        </a:xfrm>
                        <a:prstGeom prst="rect">
                          <a:avLst/>
                        </a:prstGeom>
                        <a:solidFill>
                          <a:schemeClr val="lt1"/>
                        </a:solidFill>
                        <a:ln w="6350">
                          <a:noFill/>
                        </a:ln>
                      </wps:spPr>
                      <wps:txbx>
                        <w:txbxContent>
                          <w:p w14:paraId="52762D44" w14:textId="77777777" w:rsidR="009A5EB9" w:rsidRPr="009A5EB9" w:rsidRDefault="009A5EB9" w:rsidP="009A5EB9">
                            <w:pPr>
                              <w:rPr>
                                <w:rFonts w:ascii="Arial" w:hAnsi="Arial" w:cs="Arial"/>
                                <w:b/>
                                <w:bCs/>
                                <w:sz w:val="28"/>
                                <w:szCs w:val="28"/>
                                <w:lang w:val="fr-FR"/>
                              </w:rPr>
                            </w:pPr>
                            <w:r w:rsidRPr="009A5EB9">
                              <w:rPr>
                                <w:rFonts w:ascii="Arial" w:hAnsi="Arial" w:cs="Arial"/>
                                <w:b/>
                                <w:bCs/>
                                <w:sz w:val="28"/>
                                <w:szCs w:val="28"/>
                                <w:lang w:val="fr-FR"/>
                              </w:rPr>
                              <w:t xml:space="preserve"> Élaboré par : </w:t>
                            </w:r>
                          </w:p>
                          <w:p w14:paraId="1AB36D10" w14:textId="14F2EEE3" w:rsidR="009A5EB9" w:rsidRPr="00AC45FD" w:rsidRDefault="009A5EB9" w:rsidP="009A5EB9">
                            <w:pPr>
                              <w:rPr>
                                <w:rFonts w:ascii="Arial" w:hAnsi="Arial" w:cs="Arial"/>
                                <w:sz w:val="28"/>
                                <w:szCs w:val="28"/>
                                <w:lang w:val="fr-FR"/>
                              </w:rPr>
                            </w:pPr>
                            <w:r w:rsidRPr="009A5EB9">
                              <w:rPr>
                                <w:rFonts w:ascii="Arial" w:hAnsi="Arial" w:cs="Arial"/>
                                <w:sz w:val="28"/>
                                <w:szCs w:val="28"/>
                                <w:lang w:val="fr-FR"/>
                              </w:rPr>
                              <w:t xml:space="preserve">   </w:t>
                            </w:r>
                            <w:r w:rsidRPr="009A5EB9">
                              <w:rPr>
                                <w:rFonts w:ascii="Arial" w:hAnsi="Arial" w:cs="Arial"/>
                                <w:sz w:val="28"/>
                                <w:szCs w:val="28"/>
                                <w:lang w:val="fr-FR"/>
                              </w:rPr>
                              <w:tab/>
                            </w:r>
                            <w:r w:rsidRPr="00AC45FD">
                              <w:rPr>
                                <w:rFonts w:ascii="Arial" w:hAnsi="Arial" w:cs="Arial"/>
                                <w:sz w:val="28"/>
                                <w:szCs w:val="28"/>
                                <w:lang w:val="fr-FR"/>
                              </w:rPr>
                              <w:t xml:space="preserve">    Mlle Meriem IKHARRAZEN</w:t>
                            </w:r>
                          </w:p>
                          <w:p w14:paraId="1D9176F1" w14:textId="31E7017E" w:rsidR="009A5EB9" w:rsidRPr="00AC45FD" w:rsidRDefault="009A5EB9" w:rsidP="009A5EB9">
                            <w:pPr>
                              <w:ind w:left="720"/>
                              <w:rPr>
                                <w:lang w:val="fr-FR"/>
                              </w:rPr>
                            </w:pPr>
                            <w:r w:rsidRPr="00AC45FD">
                              <w:rPr>
                                <w:rFonts w:ascii="Arial" w:hAnsi="Arial" w:cs="Arial"/>
                                <w:sz w:val="28"/>
                                <w:szCs w:val="28"/>
                                <w:lang w:val="fr-FR"/>
                              </w:rPr>
                              <w:t xml:space="preserve">    Mlle Meryam SOUSSI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F8F11" id="Zone de texte 7" o:spid="_x0000_s1028" type="#_x0000_t202" style="position:absolute;left:0;text-align:left;margin-left:141.55pt;margin-top:3.5pt;width:244.5pt;height:88.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" fillcolor="white [3201]" stroked="f" strokeweight=".5pt">
                <v:textbox>
                  <w:txbxContent>
                    <w:p w14:paraId="52762D44" w14:textId="77777777" w:rsidR="009A5EB9" w:rsidRPr="009A5EB9" w:rsidRDefault="009A5EB9" w:rsidP="009A5EB9">
                      <w:pPr>
                        <w:rPr>
                          <w:rFonts w:ascii="Arial" w:hAnsi="Arial" w:cs="Arial"/>
                          <w:b/>
                          <w:bCs/>
                          <w:sz w:val="28"/>
                          <w:szCs w:val="28"/>
                          <w:lang w:val="fr-FR"/>
                        </w:rPr>
                      </w:pPr>
                      <w:r w:rsidRPr="009A5EB9">
                        <w:rPr>
                          <w:rFonts w:ascii="Arial" w:hAnsi="Arial" w:cs="Arial"/>
                          <w:b/>
                          <w:bCs/>
                          <w:sz w:val="28"/>
                          <w:szCs w:val="28"/>
                          <w:lang w:val="fr-FR"/>
                        </w:rPr>
                        <w:t xml:space="preserve"> Élaboré par : </w:t>
                      </w:r>
                    </w:p>
                    <w:p w14:paraId="1AB36D10" w14:textId="14F2EEE3" w:rsidR="009A5EB9" w:rsidRPr="00AC45FD" w:rsidRDefault="009A5EB9" w:rsidP="009A5EB9">
                      <w:pPr>
                        <w:rPr>
                          <w:rFonts w:ascii="Arial" w:hAnsi="Arial" w:cs="Arial"/>
                          <w:sz w:val="28"/>
                          <w:szCs w:val="28"/>
                          <w:lang w:val="fr-FR"/>
                        </w:rPr>
                      </w:pPr>
                      <w:r w:rsidRPr="009A5EB9">
                        <w:rPr>
                          <w:rFonts w:ascii="Arial" w:hAnsi="Arial" w:cs="Arial"/>
                          <w:sz w:val="28"/>
                          <w:szCs w:val="28"/>
                          <w:lang w:val="fr-FR"/>
                        </w:rPr>
                        <w:t xml:space="preserve">   </w:t>
                      </w:r>
                      <w:r w:rsidRPr="009A5EB9">
                        <w:rPr>
                          <w:rFonts w:ascii="Arial" w:hAnsi="Arial" w:cs="Arial"/>
                          <w:sz w:val="28"/>
                          <w:szCs w:val="28"/>
                          <w:lang w:val="fr-FR"/>
                        </w:rPr>
                        <w:tab/>
                      </w:r>
                      <w:r w:rsidRPr="00AC45FD">
                        <w:rPr>
                          <w:rFonts w:ascii="Arial" w:hAnsi="Arial" w:cs="Arial"/>
                          <w:sz w:val="28"/>
                          <w:szCs w:val="28"/>
                          <w:lang w:val="fr-FR"/>
                        </w:rPr>
                        <w:t xml:space="preserve">    Mlle Meriem IKHARRAZEN</w:t>
                      </w:r>
                    </w:p>
                    <w:p w14:paraId="1D9176F1" w14:textId="31E7017E" w:rsidR="009A5EB9" w:rsidRPr="00AC45FD" w:rsidRDefault="009A5EB9" w:rsidP="009A5EB9">
                      <w:pPr>
                        <w:ind w:left="720"/>
                        <w:rPr>
                          <w:lang w:val="fr-FR"/>
                        </w:rPr>
                      </w:pPr>
                      <w:r w:rsidRPr="00AC45FD">
                        <w:rPr>
                          <w:rFonts w:ascii="Arial" w:hAnsi="Arial" w:cs="Arial"/>
                          <w:sz w:val="28"/>
                          <w:szCs w:val="28"/>
                          <w:lang w:val="fr-FR"/>
                        </w:rPr>
                        <w:t xml:space="preserve">    Mlle Meryam SOUSSI</w:t>
                      </w:r>
                    </w:p>
                  </w:txbxContent>
                </v:textbox>
              </v:shape>
            </w:pict>
          </mc:Fallback>
        </mc:AlternateContent>
      </w:r>
    </w:p>
    <w:p w14:paraId="65F90933" w14:textId="491DA350" w:rsidR="00C75D6F" w:rsidRDefault="00C75D6F" w:rsidP="009C6DCE">
      <w:pPr>
        <w:spacing w:after="0" w:line="360" w:lineRule="auto"/>
        <w:ind w:left="720" w:hanging="360"/>
        <w:rPr>
          <w:lang w:val="fr-FR"/>
        </w:rPr>
      </w:pPr>
    </w:p>
    <w:p w14:paraId="44D9421F" w14:textId="77777777" w:rsidR="009C6DCE" w:rsidRDefault="009C6DCE" w:rsidP="009C6DCE">
      <w:pPr>
        <w:spacing w:after="0" w:line="360" w:lineRule="auto"/>
        <w:ind w:left="720" w:hanging="360"/>
        <w:rPr>
          <w:lang w:val="fr-FR"/>
        </w:rPr>
      </w:pPr>
    </w:p>
    <w:p w14:paraId="5282BDE6" w14:textId="77777777" w:rsidR="009C6DCE" w:rsidRDefault="009C6DCE" w:rsidP="009C6DCE">
      <w:pPr>
        <w:pStyle w:val="Titre1"/>
        <w:jc w:val="center"/>
        <w:rPr>
          <w:rFonts w:ascii="Arial" w:hAnsi="Arial" w:cs="Arial"/>
          <w:b w:val="0"/>
          <w:iCs/>
          <w:color w:val="17365D"/>
          <w:sz w:val="72"/>
          <w:szCs w:val="72"/>
        </w:rPr>
      </w:pPr>
      <w:r>
        <w:rPr>
          <w:rFonts w:ascii="Arial" w:hAnsi="Arial" w:cs="Arial"/>
          <w:b w:val="0"/>
          <w:iCs/>
          <w:color w:val="17365D"/>
          <w:sz w:val="72"/>
          <w:szCs w:val="72"/>
        </w:rPr>
        <w:lastRenderedPageBreak/>
        <w:t>Préface</w:t>
      </w:r>
    </w:p>
    <w:p w14:paraId="011B2AC1" w14:textId="0A43D408" w:rsidR="009C6DCE" w:rsidRDefault="009C6DCE" w:rsidP="009C6DCE">
      <w:pPr>
        <w:rPr>
          <w:lang w:val="fr-FR"/>
        </w:rPr>
      </w:pPr>
    </w:p>
    <w:p w14:paraId="6729E6EF" w14:textId="4D8D54B9" w:rsidR="009C6DCE" w:rsidRDefault="009C6DCE" w:rsidP="009C6DCE">
      <w:pPr>
        <w:rPr>
          <w:lang w:val="fr-FR"/>
        </w:rPr>
      </w:pPr>
    </w:p>
    <w:p w14:paraId="41F822F6" w14:textId="67620477" w:rsidR="009C6DCE" w:rsidRDefault="009C6DCE" w:rsidP="009C6DCE">
      <w:pPr>
        <w:rPr>
          <w:lang w:val="fr-FR"/>
        </w:rPr>
      </w:pPr>
    </w:p>
    <w:p w14:paraId="365245E9" w14:textId="0D50DF14" w:rsidR="009C6DCE" w:rsidRDefault="009C6DCE" w:rsidP="009C6DCE">
      <w:pPr>
        <w:rPr>
          <w:lang w:val="fr-FR"/>
        </w:rPr>
      </w:pPr>
    </w:p>
    <w:p w14:paraId="728AB72A" w14:textId="4EA1A93D" w:rsidR="009C6DCE" w:rsidRDefault="009C6DCE" w:rsidP="009C6DCE">
      <w:pPr>
        <w:rPr>
          <w:lang w:val="fr-FR"/>
        </w:rPr>
      </w:pPr>
    </w:p>
    <w:p w14:paraId="2AE6610D" w14:textId="63260C08" w:rsidR="009C6DCE" w:rsidRDefault="009C6DCE" w:rsidP="009C6DCE">
      <w:pPr>
        <w:rPr>
          <w:lang w:val="fr-FR"/>
        </w:rPr>
      </w:pPr>
    </w:p>
    <w:p w14:paraId="45A886B7" w14:textId="6D450553" w:rsidR="009C6DCE" w:rsidRDefault="009C6DCE" w:rsidP="009C6DCE">
      <w:pPr>
        <w:rPr>
          <w:lang w:val="fr-FR"/>
        </w:rPr>
      </w:pPr>
    </w:p>
    <w:p w14:paraId="0BEA421C" w14:textId="34F6D083" w:rsidR="009C6DCE" w:rsidRDefault="009C6DCE" w:rsidP="009C6DCE">
      <w:pPr>
        <w:rPr>
          <w:lang w:val="fr-FR"/>
        </w:rPr>
      </w:pPr>
    </w:p>
    <w:p w14:paraId="7BAA0F19" w14:textId="4612264C" w:rsidR="009C6DCE" w:rsidRDefault="009C6DCE" w:rsidP="009C6DCE">
      <w:pPr>
        <w:rPr>
          <w:lang w:val="fr-FR"/>
        </w:rPr>
      </w:pPr>
    </w:p>
    <w:p w14:paraId="415400F5" w14:textId="4EB59E8E" w:rsidR="009C6DCE" w:rsidRDefault="009C6DCE" w:rsidP="009C6DCE">
      <w:pPr>
        <w:rPr>
          <w:lang w:val="fr-FR"/>
        </w:rPr>
      </w:pPr>
    </w:p>
    <w:p w14:paraId="2890887A" w14:textId="4BD07075" w:rsidR="009C6DCE" w:rsidRDefault="009C6DCE" w:rsidP="009C6DCE">
      <w:pPr>
        <w:rPr>
          <w:lang w:val="fr-FR"/>
        </w:rPr>
      </w:pPr>
    </w:p>
    <w:p w14:paraId="167724EE" w14:textId="73D06B91" w:rsidR="009C6DCE" w:rsidRDefault="009C6DCE" w:rsidP="009C6DCE">
      <w:pPr>
        <w:rPr>
          <w:lang w:val="fr-FR"/>
        </w:rPr>
      </w:pPr>
    </w:p>
    <w:p w14:paraId="1DBB80DB" w14:textId="3D4B09AE" w:rsidR="009C6DCE" w:rsidRDefault="009C6DCE" w:rsidP="009C6DCE">
      <w:pPr>
        <w:rPr>
          <w:lang w:val="fr-FR"/>
        </w:rPr>
      </w:pPr>
    </w:p>
    <w:p w14:paraId="02BF33ED" w14:textId="7C37CB28" w:rsidR="009C6DCE" w:rsidRDefault="009C6DCE" w:rsidP="009C6DCE">
      <w:pPr>
        <w:rPr>
          <w:lang w:val="fr-FR"/>
        </w:rPr>
      </w:pPr>
    </w:p>
    <w:p w14:paraId="0379C95B" w14:textId="722E4A00" w:rsidR="009C6DCE" w:rsidRDefault="009C6DCE" w:rsidP="009C6DCE">
      <w:pPr>
        <w:rPr>
          <w:lang w:val="fr-FR"/>
        </w:rPr>
      </w:pPr>
    </w:p>
    <w:p w14:paraId="74D9C6B3" w14:textId="61A8C606" w:rsidR="009C6DCE" w:rsidRDefault="009C6DCE" w:rsidP="009C6DCE">
      <w:pPr>
        <w:rPr>
          <w:lang w:val="fr-FR"/>
        </w:rPr>
      </w:pPr>
    </w:p>
    <w:p w14:paraId="22C1BDE8" w14:textId="7D9F2C11" w:rsidR="009C6DCE" w:rsidRDefault="009C6DCE" w:rsidP="009C6DCE">
      <w:pPr>
        <w:rPr>
          <w:lang w:val="fr-FR"/>
        </w:rPr>
      </w:pPr>
    </w:p>
    <w:p w14:paraId="5E6A909E" w14:textId="393AF4C3" w:rsidR="009C6DCE" w:rsidRDefault="009C6DCE" w:rsidP="009C6DCE">
      <w:pPr>
        <w:rPr>
          <w:lang w:val="fr-FR"/>
        </w:rPr>
      </w:pPr>
    </w:p>
    <w:p w14:paraId="25CC9DE1" w14:textId="35D18DB1" w:rsidR="009C6DCE" w:rsidRDefault="009C6DCE" w:rsidP="009C6DCE">
      <w:pPr>
        <w:rPr>
          <w:lang w:val="fr-FR"/>
        </w:rPr>
      </w:pPr>
    </w:p>
    <w:p w14:paraId="433587AF" w14:textId="77A309E1" w:rsidR="009C6DCE" w:rsidRDefault="009C6DCE" w:rsidP="009C6DCE">
      <w:pPr>
        <w:rPr>
          <w:lang w:val="fr-FR"/>
        </w:rPr>
      </w:pPr>
    </w:p>
    <w:p w14:paraId="44BEFD9D" w14:textId="6E145A0E" w:rsidR="009C6DCE" w:rsidRDefault="009C6DCE" w:rsidP="009C6DCE">
      <w:pPr>
        <w:rPr>
          <w:lang w:val="fr-FR"/>
        </w:rPr>
      </w:pPr>
    </w:p>
    <w:p w14:paraId="1DCFCC1D" w14:textId="47D64648" w:rsidR="009C6DCE" w:rsidRDefault="009C6DCE" w:rsidP="009C6DCE">
      <w:pPr>
        <w:rPr>
          <w:lang w:val="fr-FR"/>
        </w:rPr>
      </w:pPr>
    </w:p>
    <w:p w14:paraId="02531885" w14:textId="48E04A0F" w:rsidR="009C6DCE" w:rsidRDefault="009C6DCE" w:rsidP="009C6DCE">
      <w:pPr>
        <w:rPr>
          <w:lang w:val="fr-FR"/>
        </w:rPr>
      </w:pPr>
    </w:p>
    <w:p w14:paraId="5F85ED94" w14:textId="43488E6F" w:rsidR="009C6DCE" w:rsidRDefault="009C6DCE" w:rsidP="009C6DCE">
      <w:pPr>
        <w:rPr>
          <w:lang w:val="fr-FR"/>
        </w:rPr>
      </w:pPr>
    </w:p>
    <w:p w14:paraId="518D1F6D" w14:textId="2DFB700A" w:rsidR="009C6DCE" w:rsidRDefault="009C6DCE" w:rsidP="009C6DCE">
      <w:pPr>
        <w:rPr>
          <w:lang w:val="fr-FR"/>
        </w:rPr>
      </w:pPr>
    </w:p>
    <w:p w14:paraId="47F4303E" w14:textId="212E263A" w:rsidR="009C6DCE" w:rsidRDefault="009C6DCE" w:rsidP="009C6DCE">
      <w:pPr>
        <w:rPr>
          <w:lang w:val="fr-FR"/>
        </w:rPr>
      </w:pPr>
    </w:p>
    <w:p w14:paraId="027D4A74" w14:textId="0798A006" w:rsidR="009C6DCE" w:rsidRDefault="009C6DCE" w:rsidP="009C6DCE">
      <w:pPr>
        <w:rPr>
          <w:lang w:val="fr-FR"/>
        </w:rPr>
      </w:pPr>
    </w:p>
    <w:p w14:paraId="1F95C92E" w14:textId="77777777" w:rsidR="009C6DCE" w:rsidRPr="000E00E9" w:rsidRDefault="009C6DCE" w:rsidP="009C6DCE">
      <w:pPr>
        <w:pStyle w:val="Titre1"/>
        <w:spacing w:line="360" w:lineRule="auto"/>
        <w:jc w:val="center"/>
        <w:rPr>
          <w:rFonts w:ascii="Arial" w:hAnsi="Arial" w:cs="Arial"/>
          <w:b w:val="0"/>
          <w:iCs/>
          <w:color w:val="17365D"/>
          <w:sz w:val="72"/>
          <w:szCs w:val="72"/>
        </w:rPr>
      </w:pPr>
      <w:r w:rsidRPr="000E00E9">
        <w:rPr>
          <w:rFonts w:ascii="Arial" w:hAnsi="Arial" w:cs="Arial"/>
          <w:b w:val="0"/>
          <w:iCs/>
          <w:color w:val="17365D"/>
          <w:sz w:val="72"/>
          <w:szCs w:val="72"/>
        </w:rPr>
        <w:t>Remerciements</w:t>
      </w:r>
    </w:p>
    <w:p w14:paraId="5053A188" w14:textId="77777777" w:rsidR="009C6DCE" w:rsidRPr="009643F6" w:rsidRDefault="009C6DCE" w:rsidP="009C6DCE">
      <w:pPr>
        <w:jc w:val="both"/>
        <w:rPr>
          <w:rFonts w:ascii="Arial" w:hAnsi="Arial" w:cs="Arial"/>
          <w:sz w:val="28"/>
          <w:szCs w:val="28"/>
          <w:lang w:val="fr-FR"/>
        </w:rPr>
      </w:pPr>
    </w:p>
    <w:p w14:paraId="3368C49C" w14:textId="4A2C899E" w:rsidR="009C6DCE" w:rsidRPr="009643F6" w:rsidRDefault="009C6DCE" w:rsidP="009C6DCE">
      <w:pPr>
        <w:jc w:val="both"/>
        <w:rPr>
          <w:rFonts w:ascii="Arial" w:hAnsi="Arial" w:cs="Arial"/>
          <w:sz w:val="28"/>
          <w:szCs w:val="28"/>
          <w:lang w:val="fr-FR"/>
        </w:rPr>
      </w:pPr>
      <w:r w:rsidRPr="009643F6">
        <w:rPr>
          <w:rFonts w:ascii="Arial" w:hAnsi="Arial" w:cs="Arial"/>
          <w:sz w:val="28"/>
          <w:szCs w:val="28"/>
          <w:lang w:val="fr-FR"/>
        </w:rPr>
        <w:t xml:space="preserve">C'est pour </w:t>
      </w:r>
      <w:r>
        <w:rPr>
          <w:rFonts w:ascii="Arial" w:hAnsi="Arial" w:cs="Arial"/>
          <w:sz w:val="28"/>
          <w:szCs w:val="28"/>
          <w:lang w:val="fr-FR"/>
        </w:rPr>
        <w:t>nous</w:t>
      </w:r>
      <w:r w:rsidRPr="009643F6">
        <w:rPr>
          <w:rFonts w:ascii="Arial" w:hAnsi="Arial" w:cs="Arial"/>
          <w:sz w:val="28"/>
          <w:szCs w:val="28"/>
          <w:lang w:val="fr-FR"/>
        </w:rPr>
        <w:t xml:space="preserve"> un plaisir autant qu'un devoir de remercier toutes les personnes qui ont pu contribuer de près ou de loin au succès de ce projet, qui </w:t>
      </w:r>
      <w:r>
        <w:rPr>
          <w:rFonts w:ascii="Arial" w:hAnsi="Arial" w:cs="Arial"/>
          <w:sz w:val="28"/>
          <w:szCs w:val="28"/>
          <w:lang w:val="fr-FR"/>
        </w:rPr>
        <w:t xml:space="preserve">nous </w:t>
      </w:r>
      <w:r w:rsidRPr="009643F6">
        <w:rPr>
          <w:rFonts w:ascii="Arial" w:hAnsi="Arial" w:cs="Arial"/>
          <w:sz w:val="28"/>
          <w:szCs w:val="28"/>
          <w:lang w:val="fr-FR"/>
        </w:rPr>
        <w:t xml:space="preserve">ont aidé, </w:t>
      </w:r>
      <w:r>
        <w:rPr>
          <w:rFonts w:ascii="Arial" w:hAnsi="Arial" w:cs="Arial"/>
          <w:sz w:val="28"/>
          <w:szCs w:val="28"/>
          <w:lang w:val="fr-FR"/>
        </w:rPr>
        <w:t xml:space="preserve">nous </w:t>
      </w:r>
      <w:r w:rsidRPr="009643F6">
        <w:rPr>
          <w:rFonts w:ascii="Arial" w:hAnsi="Arial" w:cs="Arial"/>
          <w:sz w:val="28"/>
          <w:szCs w:val="28"/>
          <w:lang w:val="fr-FR"/>
        </w:rPr>
        <w:t>ont soutenu et ont fait en sorte que ce travail ait lieu.</w:t>
      </w:r>
    </w:p>
    <w:p w14:paraId="554B6538" w14:textId="2942218A" w:rsidR="009C6DCE" w:rsidRPr="009643F6" w:rsidRDefault="009C6DCE" w:rsidP="009C6DCE">
      <w:pPr>
        <w:jc w:val="both"/>
        <w:rPr>
          <w:rFonts w:ascii="Arial" w:hAnsi="Arial" w:cs="Arial"/>
          <w:sz w:val="28"/>
          <w:szCs w:val="28"/>
          <w:lang w:val="fr-FR"/>
        </w:rPr>
      </w:pPr>
      <w:r>
        <w:rPr>
          <w:rFonts w:ascii="Arial" w:hAnsi="Arial" w:cs="Arial"/>
          <w:sz w:val="28"/>
          <w:szCs w:val="28"/>
          <w:lang w:val="fr-FR"/>
        </w:rPr>
        <w:t>On</w:t>
      </w:r>
      <w:r w:rsidRPr="009643F6">
        <w:rPr>
          <w:rFonts w:ascii="Arial" w:hAnsi="Arial" w:cs="Arial"/>
          <w:sz w:val="28"/>
          <w:szCs w:val="28"/>
          <w:lang w:val="fr-FR"/>
        </w:rPr>
        <w:t xml:space="preserve"> manifeste </w:t>
      </w:r>
      <w:r>
        <w:rPr>
          <w:rFonts w:ascii="Arial" w:hAnsi="Arial" w:cs="Arial"/>
          <w:sz w:val="28"/>
          <w:szCs w:val="28"/>
          <w:lang w:val="fr-FR"/>
        </w:rPr>
        <w:t>notre</w:t>
      </w:r>
      <w:r w:rsidRPr="009643F6">
        <w:rPr>
          <w:rFonts w:ascii="Arial" w:hAnsi="Arial" w:cs="Arial"/>
          <w:sz w:val="28"/>
          <w:szCs w:val="28"/>
          <w:lang w:val="fr-FR"/>
        </w:rPr>
        <w:t xml:space="preserve"> profonde gratitude à Mr. </w:t>
      </w:r>
      <w:r>
        <w:rPr>
          <w:rFonts w:ascii="Arial" w:hAnsi="Arial" w:cs="Arial"/>
          <w:sz w:val="28"/>
          <w:szCs w:val="28"/>
          <w:lang w:val="fr-FR"/>
        </w:rPr>
        <w:t>Younes KHAMLICHI</w:t>
      </w:r>
      <w:r w:rsidRPr="009643F6">
        <w:rPr>
          <w:rFonts w:ascii="Arial" w:hAnsi="Arial" w:cs="Arial"/>
          <w:sz w:val="28"/>
          <w:szCs w:val="28"/>
          <w:lang w:val="fr-FR"/>
        </w:rPr>
        <w:t xml:space="preserve">, </w:t>
      </w:r>
      <w:r>
        <w:rPr>
          <w:rFonts w:ascii="Arial" w:hAnsi="Arial" w:cs="Arial"/>
          <w:sz w:val="28"/>
          <w:szCs w:val="28"/>
          <w:lang w:val="fr-FR"/>
        </w:rPr>
        <w:t xml:space="preserve">notre </w:t>
      </w:r>
      <w:r w:rsidRPr="009643F6">
        <w:rPr>
          <w:rFonts w:ascii="Arial" w:hAnsi="Arial" w:cs="Arial"/>
          <w:sz w:val="28"/>
          <w:szCs w:val="28"/>
          <w:lang w:val="fr-FR"/>
        </w:rPr>
        <w:t>encadrant de projet</w:t>
      </w:r>
      <w:r>
        <w:rPr>
          <w:rFonts w:ascii="Arial" w:hAnsi="Arial" w:cs="Arial"/>
          <w:sz w:val="28"/>
          <w:szCs w:val="28"/>
          <w:lang w:val="fr-FR"/>
        </w:rPr>
        <w:t xml:space="preserve"> Application Web en JEE</w:t>
      </w:r>
      <w:r w:rsidRPr="009643F6">
        <w:rPr>
          <w:rFonts w:ascii="Arial" w:hAnsi="Arial" w:cs="Arial"/>
          <w:color w:val="222222"/>
          <w:sz w:val="28"/>
          <w:szCs w:val="28"/>
          <w:shd w:val="clear" w:color="auto" w:fill="FFFFFF"/>
          <w:lang w:val="fr-FR"/>
        </w:rPr>
        <w:t>.</w:t>
      </w:r>
      <w:r w:rsidRPr="009643F6">
        <w:rPr>
          <w:rFonts w:ascii="Arial" w:hAnsi="Arial" w:cs="Arial"/>
          <w:sz w:val="28"/>
          <w:szCs w:val="28"/>
          <w:lang w:val="fr-FR"/>
        </w:rPr>
        <w:t xml:space="preserve"> </w:t>
      </w:r>
      <w:r>
        <w:rPr>
          <w:rFonts w:ascii="Arial" w:hAnsi="Arial" w:cs="Arial"/>
          <w:sz w:val="28"/>
          <w:szCs w:val="28"/>
          <w:lang w:val="fr-FR"/>
        </w:rPr>
        <w:t>On</w:t>
      </w:r>
      <w:r w:rsidRPr="009643F6">
        <w:rPr>
          <w:rFonts w:ascii="Arial" w:hAnsi="Arial" w:cs="Arial"/>
          <w:sz w:val="28"/>
          <w:szCs w:val="28"/>
          <w:lang w:val="fr-FR"/>
        </w:rPr>
        <w:t xml:space="preserve"> le remercie pour son soutien, son encadrement, ses conseils fructueux, ses encouragements et son accompagnement tout au long de la réalisation de ce projet.</w:t>
      </w:r>
    </w:p>
    <w:p w14:paraId="1746BE4A" w14:textId="2394D39A" w:rsidR="009C6DCE" w:rsidRPr="009643F6" w:rsidRDefault="009C6DCE" w:rsidP="009C6DCE">
      <w:pPr>
        <w:jc w:val="both"/>
        <w:rPr>
          <w:rFonts w:ascii="Arial" w:hAnsi="Arial" w:cs="Arial"/>
          <w:sz w:val="28"/>
          <w:szCs w:val="28"/>
          <w:lang w:val="fr-FR"/>
        </w:rPr>
      </w:pPr>
      <w:r>
        <w:rPr>
          <w:rFonts w:ascii="Arial" w:hAnsi="Arial" w:cs="Arial"/>
          <w:sz w:val="28"/>
          <w:szCs w:val="28"/>
          <w:lang w:val="fr-FR"/>
        </w:rPr>
        <w:t>On</w:t>
      </w:r>
      <w:r w:rsidRPr="009643F6">
        <w:rPr>
          <w:rFonts w:ascii="Arial" w:hAnsi="Arial" w:cs="Arial"/>
          <w:sz w:val="28"/>
          <w:szCs w:val="28"/>
          <w:lang w:val="fr-FR"/>
        </w:rPr>
        <w:t xml:space="preserve"> tiens également à adresser </w:t>
      </w:r>
      <w:r>
        <w:rPr>
          <w:rFonts w:ascii="Arial" w:hAnsi="Arial" w:cs="Arial"/>
          <w:sz w:val="28"/>
          <w:szCs w:val="28"/>
          <w:lang w:val="fr-FR"/>
        </w:rPr>
        <w:t>nos</w:t>
      </w:r>
      <w:r w:rsidRPr="009643F6">
        <w:rPr>
          <w:rFonts w:ascii="Arial" w:hAnsi="Arial" w:cs="Arial"/>
          <w:sz w:val="28"/>
          <w:szCs w:val="28"/>
          <w:lang w:val="fr-FR"/>
        </w:rPr>
        <w:t xml:space="preserve"> plus sincères remerciements à l'ensemble du corps enseignant de l'ENSAF, pour avoir porté un vif intérêt à notre formation, et pour nous avoir accordé de plus clair de leur temps, leur attention et leur énergie et ce dans un cadre agréable de complicité et de respect.</w:t>
      </w:r>
    </w:p>
    <w:p w14:paraId="4057EAE4" w14:textId="77777777" w:rsidR="009C6DCE" w:rsidRDefault="009C6DCE" w:rsidP="009C6DCE">
      <w:pPr>
        <w:rPr>
          <w:rFonts w:ascii="Arial" w:hAnsi="Arial" w:cs="Arial"/>
          <w:sz w:val="24"/>
          <w:szCs w:val="24"/>
          <w:lang w:val="fr-FR"/>
        </w:rPr>
      </w:pPr>
    </w:p>
    <w:p w14:paraId="07DB0FE3" w14:textId="33457DE2" w:rsidR="009C6DCE" w:rsidRDefault="009C6DCE" w:rsidP="009C6DCE">
      <w:pPr>
        <w:jc w:val="right"/>
        <w:rPr>
          <w:rFonts w:ascii="Freestyle Script" w:hAnsi="Freestyle Script" w:cs="Arial"/>
          <w:sz w:val="48"/>
          <w:szCs w:val="48"/>
          <w:lang w:val="fr-FR"/>
        </w:rPr>
      </w:pPr>
      <w:r w:rsidRPr="000E00E9">
        <w:rPr>
          <w:rFonts w:ascii="Freestyle Script" w:hAnsi="Freestyle Script" w:cs="Arial"/>
          <w:sz w:val="48"/>
          <w:szCs w:val="48"/>
          <w:lang w:val="fr-FR"/>
        </w:rPr>
        <w:t>Meriem IKHARRAZEN</w:t>
      </w:r>
    </w:p>
    <w:p w14:paraId="013094C9" w14:textId="060CF6F7" w:rsidR="009C6DCE" w:rsidRDefault="009C6DCE" w:rsidP="009C6DCE">
      <w:pPr>
        <w:jc w:val="center"/>
        <w:rPr>
          <w:rFonts w:ascii="Freestyle Script" w:hAnsi="Freestyle Script" w:cs="Arial"/>
          <w:sz w:val="48"/>
          <w:szCs w:val="48"/>
          <w:lang w:val="fr-FR"/>
        </w:rPr>
      </w:pPr>
      <w:r>
        <w:rPr>
          <w:rFonts w:ascii="Freestyle Script" w:hAnsi="Freestyle Script" w:cs="Arial"/>
          <w:sz w:val="48"/>
          <w:szCs w:val="48"/>
          <w:lang w:val="fr-FR"/>
        </w:rPr>
        <w:t xml:space="preserve">                                                      Meryam SOUSSI</w:t>
      </w:r>
    </w:p>
    <w:p w14:paraId="3A6B26AA" w14:textId="77777777" w:rsidR="009C6DCE" w:rsidRPr="009C6DCE" w:rsidRDefault="009C6DCE" w:rsidP="009C6DCE">
      <w:pPr>
        <w:jc w:val="center"/>
        <w:rPr>
          <w:rFonts w:ascii="Freestyle Script" w:hAnsi="Freestyle Script" w:cs="Arial"/>
          <w:sz w:val="48"/>
          <w:szCs w:val="48"/>
          <w:lang w:val="fr-FR"/>
        </w:rPr>
      </w:pPr>
    </w:p>
    <w:p w14:paraId="33CEC636" w14:textId="77777777" w:rsidR="009C6DCE" w:rsidRDefault="009C6DCE" w:rsidP="009C6DCE">
      <w:pPr>
        <w:rPr>
          <w:lang w:val="fr-FR"/>
        </w:rPr>
      </w:pPr>
    </w:p>
    <w:p w14:paraId="3853927C" w14:textId="77777777" w:rsidR="009C6DCE" w:rsidRPr="001F533A" w:rsidRDefault="009C6DCE" w:rsidP="009C6DCE">
      <w:pPr>
        <w:pStyle w:val="Titre1"/>
        <w:jc w:val="center"/>
        <w:rPr>
          <w:rFonts w:cs="Calibri"/>
          <w:b w:val="0"/>
          <w:iCs/>
          <w:color w:val="17365D"/>
          <w:sz w:val="72"/>
          <w:szCs w:val="72"/>
        </w:rPr>
      </w:pPr>
      <w:bookmarkStart w:id="0" w:name="_Toc69160405"/>
      <w:r w:rsidRPr="001F533A">
        <w:rPr>
          <w:rFonts w:cs="Calibri"/>
          <w:b w:val="0"/>
          <w:iCs/>
          <w:color w:val="17365D"/>
          <w:sz w:val="72"/>
          <w:szCs w:val="72"/>
        </w:rPr>
        <w:lastRenderedPageBreak/>
        <w:t>Table des matières</w:t>
      </w:r>
      <w:bookmarkEnd w:id="0"/>
    </w:p>
    <w:p w14:paraId="3A9B75D6" w14:textId="20FACAA3" w:rsidR="009C6DCE" w:rsidRDefault="009C6DCE" w:rsidP="009C6DCE">
      <w:pPr>
        <w:rPr>
          <w:lang w:val="fr-FR"/>
        </w:rPr>
      </w:pPr>
    </w:p>
    <w:p w14:paraId="503C804B" w14:textId="3C12961D" w:rsidR="009C6DCE" w:rsidRDefault="009C6DCE" w:rsidP="009C6DCE">
      <w:pPr>
        <w:rPr>
          <w:lang w:val="fr-FR"/>
        </w:rPr>
      </w:pPr>
    </w:p>
    <w:p w14:paraId="30159A59" w14:textId="47CF0A92" w:rsidR="009C6DCE" w:rsidRDefault="009C6DCE" w:rsidP="009C6DCE">
      <w:pPr>
        <w:rPr>
          <w:lang w:val="fr-FR"/>
        </w:rPr>
      </w:pPr>
    </w:p>
    <w:p w14:paraId="6CD54C64" w14:textId="4DE091DC" w:rsidR="009C6DCE" w:rsidRDefault="009C6DCE" w:rsidP="009C6DCE">
      <w:pPr>
        <w:rPr>
          <w:lang w:val="fr-FR"/>
        </w:rPr>
      </w:pPr>
    </w:p>
    <w:p w14:paraId="3B4896BD" w14:textId="6ACBA720" w:rsidR="009C6DCE" w:rsidRDefault="009C6DCE" w:rsidP="009C6DCE">
      <w:pPr>
        <w:rPr>
          <w:lang w:val="fr-FR"/>
        </w:rPr>
      </w:pPr>
    </w:p>
    <w:p w14:paraId="21D767FE" w14:textId="5FBD4E5E" w:rsidR="009C6DCE" w:rsidRDefault="009C6DCE" w:rsidP="009C6DCE">
      <w:pPr>
        <w:rPr>
          <w:lang w:val="fr-FR"/>
        </w:rPr>
      </w:pPr>
    </w:p>
    <w:p w14:paraId="7C7456D8" w14:textId="16348F7D" w:rsidR="009C6DCE" w:rsidRDefault="009C6DCE" w:rsidP="009C6DCE">
      <w:pPr>
        <w:rPr>
          <w:lang w:val="fr-FR"/>
        </w:rPr>
      </w:pPr>
    </w:p>
    <w:p w14:paraId="79715AFD" w14:textId="0CBC9F0A" w:rsidR="009C6DCE" w:rsidRDefault="009C6DCE" w:rsidP="009C6DCE">
      <w:pPr>
        <w:rPr>
          <w:lang w:val="fr-FR"/>
        </w:rPr>
      </w:pPr>
    </w:p>
    <w:p w14:paraId="3B2DF150" w14:textId="6C8F6A1E" w:rsidR="009C6DCE" w:rsidRDefault="009C6DCE" w:rsidP="009C6DCE">
      <w:pPr>
        <w:rPr>
          <w:lang w:val="fr-FR"/>
        </w:rPr>
      </w:pPr>
    </w:p>
    <w:p w14:paraId="54E6FBDB" w14:textId="3C58DD3F" w:rsidR="009C6DCE" w:rsidRDefault="009C6DCE" w:rsidP="009C6DCE">
      <w:pPr>
        <w:rPr>
          <w:lang w:val="fr-FR"/>
        </w:rPr>
      </w:pPr>
    </w:p>
    <w:p w14:paraId="382C87D0" w14:textId="1F630CCF" w:rsidR="009C6DCE" w:rsidRDefault="009C6DCE" w:rsidP="009C6DCE">
      <w:pPr>
        <w:rPr>
          <w:lang w:val="fr-FR"/>
        </w:rPr>
      </w:pPr>
    </w:p>
    <w:p w14:paraId="35EF174C" w14:textId="305D9DFF" w:rsidR="009C6DCE" w:rsidRDefault="009C6DCE" w:rsidP="009C6DCE">
      <w:pPr>
        <w:rPr>
          <w:lang w:val="fr-FR"/>
        </w:rPr>
      </w:pPr>
    </w:p>
    <w:p w14:paraId="1282FBE2" w14:textId="4605C213" w:rsidR="009C6DCE" w:rsidRDefault="009C6DCE" w:rsidP="009C6DCE">
      <w:pPr>
        <w:rPr>
          <w:lang w:val="fr-FR"/>
        </w:rPr>
      </w:pPr>
    </w:p>
    <w:p w14:paraId="65F33CD9" w14:textId="3F724AE4" w:rsidR="009C6DCE" w:rsidRDefault="009C6DCE" w:rsidP="009C6DCE">
      <w:pPr>
        <w:rPr>
          <w:lang w:val="fr-FR"/>
        </w:rPr>
      </w:pPr>
    </w:p>
    <w:p w14:paraId="1EAFE28C" w14:textId="5C92E6E8" w:rsidR="009C6DCE" w:rsidRDefault="009C6DCE" w:rsidP="009C6DCE">
      <w:pPr>
        <w:rPr>
          <w:lang w:val="fr-FR"/>
        </w:rPr>
      </w:pPr>
    </w:p>
    <w:p w14:paraId="0AB12827" w14:textId="495E19CA" w:rsidR="009C6DCE" w:rsidRDefault="009C6DCE" w:rsidP="009C6DCE">
      <w:pPr>
        <w:rPr>
          <w:lang w:val="fr-FR"/>
        </w:rPr>
      </w:pPr>
    </w:p>
    <w:p w14:paraId="3A102802" w14:textId="18DBB576" w:rsidR="009C6DCE" w:rsidRDefault="009C6DCE" w:rsidP="009C6DCE">
      <w:pPr>
        <w:rPr>
          <w:lang w:val="fr-FR"/>
        </w:rPr>
      </w:pPr>
    </w:p>
    <w:p w14:paraId="3FCD3673" w14:textId="3EAEB7AA" w:rsidR="009C6DCE" w:rsidRDefault="009C6DCE" w:rsidP="009C6DCE">
      <w:pPr>
        <w:rPr>
          <w:lang w:val="fr-FR"/>
        </w:rPr>
      </w:pPr>
    </w:p>
    <w:p w14:paraId="4FC8BF16" w14:textId="63579006" w:rsidR="009C6DCE" w:rsidRDefault="009C6DCE" w:rsidP="009C6DCE">
      <w:pPr>
        <w:rPr>
          <w:lang w:val="fr-FR"/>
        </w:rPr>
      </w:pPr>
    </w:p>
    <w:p w14:paraId="313D18A3" w14:textId="0FE6F29E" w:rsidR="009C6DCE" w:rsidRDefault="009C6DCE" w:rsidP="009C6DCE">
      <w:pPr>
        <w:rPr>
          <w:lang w:val="fr-FR"/>
        </w:rPr>
      </w:pPr>
    </w:p>
    <w:p w14:paraId="29F6633A" w14:textId="6C497B03" w:rsidR="009C6DCE" w:rsidRDefault="009C6DCE" w:rsidP="009C6DCE">
      <w:pPr>
        <w:rPr>
          <w:lang w:val="fr-FR"/>
        </w:rPr>
      </w:pPr>
    </w:p>
    <w:p w14:paraId="5A012537" w14:textId="78FD8405" w:rsidR="009C6DCE" w:rsidRDefault="009C6DCE" w:rsidP="009C6DCE">
      <w:pPr>
        <w:rPr>
          <w:lang w:val="fr-FR"/>
        </w:rPr>
      </w:pPr>
    </w:p>
    <w:p w14:paraId="30BEBA3D" w14:textId="1FFB8AE8" w:rsidR="009C6DCE" w:rsidRDefault="009C6DCE" w:rsidP="009C6DCE">
      <w:pPr>
        <w:rPr>
          <w:lang w:val="fr-FR"/>
        </w:rPr>
      </w:pPr>
    </w:p>
    <w:p w14:paraId="5BD67F5E" w14:textId="4EE10DBE" w:rsidR="009C6DCE" w:rsidRDefault="009C6DCE" w:rsidP="009C6DCE">
      <w:pPr>
        <w:rPr>
          <w:lang w:val="fr-FR"/>
        </w:rPr>
      </w:pPr>
    </w:p>
    <w:p w14:paraId="7C31B502" w14:textId="77777777" w:rsidR="009C6DCE" w:rsidRPr="00516AF3" w:rsidRDefault="009C6DCE" w:rsidP="009C6DCE">
      <w:pPr>
        <w:jc w:val="center"/>
        <w:rPr>
          <w:rFonts w:ascii="Arial" w:hAnsi="Arial" w:cs="Arial"/>
          <w:bCs/>
          <w:sz w:val="24"/>
          <w:szCs w:val="24"/>
          <w:lang w:val="fr-FR"/>
        </w:rPr>
      </w:pPr>
      <w:r w:rsidRPr="00516AF3">
        <w:rPr>
          <w:rFonts w:ascii="Arial" w:hAnsi="Arial" w:cs="Arial"/>
          <w:bCs/>
          <w:iCs/>
          <w:color w:val="17365D"/>
          <w:sz w:val="72"/>
          <w:szCs w:val="72"/>
          <w:lang w:val="fr-FR"/>
        </w:rPr>
        <w:lastRenderedPageBreak/>
        <w:t>Introduction</w:t>
      </w:r>
      <w:r>
        <w:rPr>
          <w:rFonts w:ascii="Arial" w:hAnsi="Arial" w:cs="Arial"/>
          <w:bCs/>
          <w:iCs/>
          <w:color w:val="17365D"/>
          <w:sz w:val="72"/>
          <w:szCs w:val="72"/>
          <w:lang w:val="fr-FR"/>
        </w:rPr>
        <w:t xml:space="preserve"> Générale</w:t>
      </w:r>
    </w:p>
    <w:p w14:paraId="2AD90EA3" w14:textId="10FFE825" w:rsidR="009C6DCE" w:rsidRDefault="009C6DCE" w:rsidP="009C6DCE">
      <w:pPr>
        <w:rPr>
          <w:lang w:val="fr-FR"/>
        </w:rPr>
      </w:pPr>
    </w:p>
    <w:p w14:paraId="4479868B" w14:textId="052B57B2" w:rsidR="009C6DCE" w:rsidRDefault="009C6DCE" w:rsidP="009C6DCE">
      <w:pPr>
        <w:rPr>
          <w:lang w:val="fr-FR"/>
        </w:rPr>
      </w:pPr>
    </w:p>
    <w:p w14:paraId="6ACFE8EE" w14:textId="4527E52D" w:rsidR="009C6DCE" w:rsidRDefault="009C6DCE" w:rsidP="009C6DCE">
      <w:pPr>
        <w:rPr>
          <w:lang w:val="fr-FR"/>
        </w:rPr>
      </w:pPr>
    </w:p>
    <w:p w14:paraId="268FCCC9" w14:textId="75B001E6" w:rsidR="009C6DCE" w:rsidRDefault="009C6DCE" w:rsidP="009C6DCE">
      <w:pPr>
        <w:rPr>
          <w:lang w:val="fr-FR"/>
        </w:rPr>
      </w:pPr>
    </w:p>
    <w:p w14:paraId="7C45CE4F" w14:textId="1D08B359" w:rsidR="009C6DCE" w:rsidRDefault="009C6DCE" w:rsidP="009C6DCE">
      <w:pPr>
        <w:rPr>
          <w:lang w:val="fr-FR"/>
        </w:rPr>
      </w:pPr>
    </w:p>
    <w:p w14:paraId="71D5208A" w14:textId="184E4BB7" w:rsidR="009C6DCE" w:rsidRDefault="009C6DCE" w:rsidP="009C6DCE">
      <w:pPr>
        <w:rPr>
          <w:lang w:val="fr-FR"/>
        </w:rPr>
      </w:pPr>
    </w:p>
    <w:p w14:paraId="0EBB6F72" w14:textId="47AF1239" w:rsidR="009C6DCE" w:rsidRDefault="009C6DCE" w:rsidP="009C6DCE">
      <w:pPr>
        <w:rPr>
          <w:lang w:val="fr-FR"/>
        </w:rPr>
      </w:pPr>
    </w:p>
    <w:p w14:paraId="225AFC2F" w14:textId="17896AFF" w:rsidR="009C6DCE" w:rsidRDefault="009C6DCE" w:rsidP="009C6DCE">
      <w:pPr>
        <w:rPr>
          <w:lang w:val="fr-FR"/>
        </w:rPr>
      </w:pPr>
    </w:p>
    <w:p w14:paraId="0DDA7CE6" w14:textId="11F6493E" w:rsidR="009C6DCE" w:rsidRDefault="009C6DCE" w:rsidP="009C6DCE">
      <w:pPr>
        <w:rPr>
          <w:lang w:val="fr-FR"/>
        </w:rPr>
      </w:pPr>
    </w:p>
    <w:p w14:paraId="30648027" w14:textId="1A952D97" w:rsidR="009C6DCE" w:rsidRDefault="009C6DCE" w:rsidP="009C6DCE">
      <w:pPr>
        <w:rPr>
          <w:lang w:val="fr-FR"/>
        </w:rPr>
      </w:pPr>
    </w:p>
    <w:p w14:paraId="6802B007" w14:textId="4A27E2E5" w:rsidR="009C6DCE" w:rsidRDefault="009C6DCE" w:rsidP="009C6DCE">
      <w:pPr>
        <w:rPr>
          <w:lang w:val="fr-FR"/>
        </w:rPr>
      </w:pPr>
    </w:p>
    <w:p w14:paraId="773849AC" w14:textId="456F4D8F" w:rsidR="009C6DCE" w:rsidRDefault="009C6DCE" w:rsidP="009C6DCE">
      <w:pPr>
        <w:rPr>
          <w:lang w:val="fr-FR"/>
        </w:rPr>
      </w:pPr>
    </w:p>
    <w:p w14:paraId="59FF4D60" w14:textId="32484154" w:rsidR="009C6DCE" w:rsidRDefault="009C6DCE" w:rsidP="009C6DCE">
      <w:pPr>
        <w:rPr>
          <w:lang w:val="fr-FR"/>
        </w:rPr>
      </w:pPr>
    </w:p>
    <w:p w14:paraId="18FF0B1C" w14:textId="0B59F19D" w:rsidR="009C6DCE" w:rsidRDefault="009C6DCE" w:rsidP="009C6DCE">
      <w:pPr>
        <w:rPr>
          <w:lang w:val="fr-FR"/>
        </w:rPr>
      </w:pPr>
    </w:p>
    <w:p w14:paraId="1496CF9B" w14:textId="78A7304B" w:rsidR="009C6DCE" w:rsidRDefault="009C6DCE" w:rsidP="009C6DCE">
      <w:pPr>
        <w:rPr>
          <w:lang w:val="fr-FR"/>
        </w:rPr>
      </w:pPr>
    </w:p>
    <w:p w14:paraId="40F495EC" w14:textId="02284F23" w:rsidR="009C6DCE" w:rsidRDefault="009C6DCE" w:rsidP="009C6DCE">
      <w:pPr>
        <w:rPr>
          <w:lang w:val="fr-FR"/>
        </w:rPr>
      </w:pPr>
    </w:p>
    <w:p w14:paraId="5F70A15E" w14:textId="7EEB8111" w:rsidR="009C6DCE" w:rsidRDefault="009C6DCE" w:rsidP="009C6DCE">
      <w:pPr>
        <w:rPr>
          <w:lang w:val="fr-FR"/>
        </w:rPr>
      </w:pPr>
    </w:p>
    <w:p w14:paraId="2BC36BED" w14:textId="03103B98" w:rsidR="009C6DCE" w:rsidRDefault="009C6DCE" w:rsidP="009C6DCE">
      <w:pPr>
        <w:rPr>
          <w:lang w:val="fr-FR"/>
        </w:rPr>
      </w:pPr>
    </w:p>
    <w:p w14:paraId="20CAD730" w14:textId="20AE2349" w:rsidR="009C6DCE" w:rsidRDefault="009C6DCE" w:rsidP="009C6DCE">
      <w:pPr>
        <w:rPr>
          <w:lang w:val="fr-FR"/>
        </w:rPr>
      </w:pPr>
    </w:p>
    <w:p w14:paraId="538C5FA4" w14:textId="4B3DF24A" w:rsidR="009C6DCE" w:rsidRDefault="009C6DCE" w:rsidP="009C6DCE">
      <w:pPr>
        <w:rPr>
          <w:lang w:val="fr-FR"/>
        </w:rPr>
      </w:pPr>
    </w:p>
    <w:p w14:paraId="2284E750" w14:textId="5FAAA727" w:rsidR="009C6DCE" w:rsidRDefault="009C6DCE" w:rsidP="009C6DCE">
      <w:pPr>
        <w:rPr>
          <w:lang w:val="fr-FR"/>
        </w:rPr>
      </w:pPr>
    </w:p>
    <w:p w14:paraId="30DB5AC3" w14:textId="6A35AB47" w:rsidR="009C6DCE" w:rsidRDefault="009C6DCE" w:rsidP="009C6DCE">
      <w:pPr>
        <w:rPr>
          <w:lang w:val="fr-FR"/>
        </w:rPr>
      </w:pPr>
    </w:p>
    <w:p w14:paraId="774BE49D" w14:textId="358E6248" w:rsidR="009C6DCE" w:rsidRDefault="009C6DCE" w:rsidP="009C6DCE">
      <w:pPr>
        <w:rPr>
          <w:lang w:val="fr-FR"/>
        </w:rPr>
      </w:pPr>
    </w:p>
    <w:p w14:paraId="4CCF88BE" w14:textId="77777777" w:rsidR="009C6DCE" w:rsidRPr="004A1853" w:rsidRDefault="009C6DCE" w:rsidP="009C6DCE">
      <w:pPr>
        <w:pStyle w:val="Titre1"/>
        <w:jc w:val="center"/>
        <w:rPr>
          <w:rFonts w:cs="Calibri"/>
          <w:b w:val="0"/>
          <w:sz w:val="28"/>
          <w:szCs w:val="28"/>
        </w:rPr>
      </w:pPr>
      <w:bookmarkStart w:id="1" w:name="_Toc69160406"/>
      <w:r w:rsidRPr="004A1853">
        <w:rPr>
          <w:rFonts w:cs="Calibri"/>
          <w:b w:val="0"/>
          <w:iCs/>
          <w:color w:val="17365D"/>
          <w:sz w:val="72"/>
          <w:szCs w:val="72"/>
        </w:rPr>
        <w:lastRenderedPageBreak/>
        <w:t>Liste des abréviations</w:t>
      </w:r>
      <w:bookmarkEnd w:id="1"/>
    </w:p>
    <w:p w14:paraId="325D38C0" w14:textId="0D9152A2" w:rsidR="009C6DCE" w:rsidRDefault="009C6DCE" w:rsidP="009C6DCE">
      <w:pPr>
        <w:rPr>
          <w:lang w:val="fr-FR"/>
        </w:rPr>
      </w:pPr>
    </w:p>
    <w:p w14:paraId="1B1BBB57" w14:textId="11EEABB6" w:rsidR="009C6DCE" w:rsidRDefault="009C6DCE" w:rsidP="009C6DCE">
      <w:pPr>
        <w:rPr>
          <w:lang w:val="fr-FR"/>
        </w:rPr>
      </w:pPr>
    </w:p>
    <w:p w14:paraId="0C3E13F3" w14:textId="449018E9" w:rsidR="009C6DCE" w:rsidRDefault="009C6DCE" w:rsidP="009C6DCE">
      <w:pPr>
        <w:rPr>
          <w:lang w:val="fr-FR"/>
        </w:rPr>
      </w:pPr>
    </w:p>
    <w:p w14:paraId="67186EFF" w14:textId="2F670A00" w:rsidR="009C6DCE" w:rsidRDefault="009C6DCE" w:rsidP="009C6DCE">
      <w:pPr>
        <w:rPr>
          <w:lang w:val="fr-FR"/>
        </w:rPr>
      </w:pPr>
    </w:p>
    <w:p w14:paraId="1EF761EB" w14:textId="13742587" w:rsidR="009C6DCE" w:rsidRDefault="009C6DCE" w:rsidP="009C6DCE">
      <w:pPr>
        <w:rPr>
          <w:lang w:val="fr-FR"/>
        </w:rPr>
      </w:pPr>
    </w:p>
    <w:p w14:paraId="69D06583" w14:textId="7AD338A4" w:rsidR="009C6DCE" w:rsidRDefault="009C6DCE" w:rsidP="009C6DCE">
      <w:pPr>
        <w:rPr>
          <w:lang w:val="fr-FR"/>
        </w:rPr>
      </w:pPr>
    </w:p>
    <w:p w14:paraId="1430D48E" w14:textId="3057117F" w:rsidR="009C6DCE" w:rsidRDefault="009C6DCE" w:rsidP="009C6DCE">
      <w:pPr>
        <w:rPr>
          <w:lang w:val="fr-FR"/>
        </w:rPr>
      </w:pPr>
    </w:p>
    <w:p w14:paraId="1746FAAC" w14:textId="190B618B" w:rsidR="009C6DCE" w:rsidRDefault="009C6DCE" w:rsidP="009C6DCE">
      <w:pPr>
        <w:rPr>
          <w:lang w:val="fr-FR"/>
        </w:rPr>
      </w:pPr>
    </w:p>
    <w:p w14:paraId="64A9C8CB" w14:textId="6088EF88" w:rsidR="009C6DCE" w:rsidRDefault="009C6DCE" w:rsidP="009C6DCE">
      <w:pPr>
        <w:rPr>
          <w:lang w:val="fr-FR"/>
        </w:rPr>
      </w:pPr>
    </w:p>
    <w:p w14:paraId="005A21CE" w14:textId="1CCF96CF" w:rsidR="009C6DCE" w:rsidRDefault="009C6DCE" w:rsidP="009C6DCE">
      <w:pPr>
        <w:rPr>
          <w:lang w:val="fr-FR"/>
        </w:rPr>
      </w:pPr>
    </w:p>
    <w:p w14:paraId="62D934CD" w14:textId="41CB8E24" w:rsidR="009C6DCE" w:rsidRDefault="009C6DCE" w:rsidP="009C6DCE">
      <w:pPr>
        <w:rPr>
          <w:lang w:val="fr-FR"/>
        </w:rPr>
      </w:pPr>
    </w:p>
    <w:p w14:paraId="3918C39C" w14:textId="06150AEC" w:rsidR="009C6DCE" w:rsidRDefault="009C6DCE" w:rsidP="009C6DCE">
      <w:pPr>
        <w:rPr>
          <w:lang w:val="fr-FR"/>
        </w:rPr>
      </w:pPr>
    </w:p>
    <w:p w14:paraId="7050ABA4" w14:textId="61D59D59" w:rsidR="009C6DCE" w:rsidRDefault="009C6DCE" w:rsidP="009C6DCE">
      <w:pPr>
        <w:rPr>
          <w:lang w:val="fr-FR"/>
        </w:rPr>
      </w:pPr>
    </w:p>
    <w:p w14:paraId="5B025964" w14:textId="042C270D" w:rsidR="009C6DCE" w:rsidRDefault="009C6DCE" w:rsidP="009C6DCE">
      <w:pPr>
        <w:rPr>
          <w:lang w:val="fr-FR"/>
        </w:rPr>
      </w:pPr>
    </w:p>
    <w:p w14:paraId="2CE2C968" w14:textId="135570A7" w:rsidR="009C6DCE" w:rsidRDefault="009C6DCE" w:rsidP="009C6DCE">
      <w:pPr>
        <w:rPr>
          <w:lang w:val="fr-FR"/>
        </w:rPr>
      </w:pPr>
    </w:p>
    <w:p w14:paraId="4FCF704A" w14:textId="64139482" w:rsidR="009C6DCE" w:rsidRDefault="009C6DCE" w:rsidP="009C6DCE">
      <w:pPr>
        <w:rPr>
          <w:lang w:val="fr-FR"/>
        </w:rPr>
      </w:pPr>
    </w:p>
    <w:p w14:paraId="5E351FF5" w14:textId="3717E6F3" w:rsidR="009C6DCE" w:rsidRDefault="009C6DCE" w:rsidP="009C6DCE">
      <w:pPr>
        <w:rPr>
          <w:lang w:val="fr-FR"/>
        </w:rPr>
      </w:pPr>
    </w:p>
    <w:p w14:paraId="2B03D62A" w14:textId="4D3BD396" w:rsidR="009C6DCE" w:rsidRDefault="009C6DCE" w:rsidP="009C6DCE">
      <w:pPr>
        <w:rPr>
          <w:lang w:val="fr-FR"/>
        </w:rPr>
      </w:pPr>
    </w:p>
    <w:p w14:paraId="0B310287" w14:textId="723AB122" w:rsidR="009C6DCE" w:rsidRDefault="009C6DCE" w:rsidP="009C6DCE">
      <w:pPr>
        <w:rPr>
          <w:lang w:val="fr-FR"/>
        </w:rPr>
      </w:pPr>
    </w:p>
    <w:p w14:paraId="50AA591D" w14:textId="32299FCD" w:rsidR="009C6DCE" w:rsidRDefault="009C6DCE" w:rsidP="009C6DCE">
      <w:pPr>
        <w:rPr>
          <w:lang w:val="fr-FR"/>
        </w:rPr>
      </w:pPr>
    </w:p>
    <w:p w14:paraId="01E45564" w14:textId="2FAC8F9B" w:rsidR="009C6DCE" w:rsidRDefault="009C6DCE" w:rsidP="009C6DCE">
      <w:pPr>
        <w:rPr>
          <w:lang w:val="fr-FR"/>
        </w:rPr>
      </w:pPr>
    </w:p>
    <w:p w14:paraId="0A0E0295" w14:textId="5685CD5E" w:rsidR="009C6DCE" w:rsidRDefault="009C6DCE" w:rsidP="009C6DCE">
      <w:pPr>
        <w:rPr>
          <w:lang w:val="fr-FR"/>
        </w:rPr>
      </w:pPr>
    </w:p>
    <w:p w14:paraId="662474AD" w14:textId="1F9CEF69" w:rsidR="009C6DCE" w:rsidRDefault="009C6DCE" w:rsidP="009C6DCE">
      <w:pPr>
        <w:rPr>
          <w:lang w:val="fr-FR"/>
        </w:rPr>
      </w:pPr>
    </w:p>
    <w:p w14:paraId="3CDDA5DD" w14:textId="77777777" w:rsidR="009C6DCE" w:rsidRPr="00AC45FD" w:rsidRDefault="009C6DCE" w:rsidP="007B30B7">
      <w:pPr>
        <w:tabs>
          <w:tab w:val="left" w:pos="1524"/>
        </w:tabs>
        <w:rPr>
          <w:rFonts w:cs="Calibri"/>
          <w:b/>
          <w:iCs/>
          <w:color w:val="17365D"/>
          <w:sz w:val="72"/>
          <w:szCs w:val="72"/>
          <w:lang w:val="fr-FR"/>
        </w:rPr>
      </w:pPr>
    </w:p>
    <w:p w14:paraId="1E30F078" w14:textId="77777777" w:rsidR="009C6DCE" w:rsidRPr="00AC45FD" w:rsidRDefault="009C6DCE" w:rsidP="009C6DCE">
      <w:pPr>
        <w:tabs>
          <w:tab w:val="left" w:pos="1524"/>
        </w:tabs>
        <w:rPr>
          <w:rFonts w:cs="Calibri"/>
          <w:b/>
          <w:iCs/>
          <w:color w:val="17365D"/>
          <w:sz w:val="72"/>
          <w:szCs w:val="72"/>
          <w:lang w:val="fr-FR"/>
        </w:rPr>
      </w:pPr>
    </w:p>
    <w:p w14:paraId="5685F59F" w14:textId="77777777" w:rsidR="009C6DCE" w:rsidRPr="00AC45FD" w:rsidRDefault="009C6DCE" w:rsidP="009C6DCE">
      <w:pPr>
        <w:tabs>
          <w:tab w:val="left" w:pos="1524"/>
        </w:tabs>
        <w:ind w:firstLine="708"/>
        <w:rPr>
          <w:rFonts w:cs="Calibri"/>
          <w:b/>
          <w:iCs/>
          <w:color w:val="17365D"/>
          <w:sz w:val="72"/>
          <w:szCs w:val="72"/>
          <w:lang w:val="fr-FR"/>
        </w:rPr>
      </w:pPr>
    </w:p>
    <w:p w14:paraId="6C2CC048" w14:textId="4502924D" w:rsidR="009C6DCE" w:rsidRPr="00823BD1" w:rsidRDefault="009C6DCE" w:rsidP="009C6DCE">
      <w:pPr>
        <w:pStyle w:val="Titre1"/>
        <w:rPr>
          <w:i/>
          <w:iCs/>
        </w:rPr>
      </w:pPr>
      <w:bookmarkStart w:id="2" w:name="_Toc54541495"/>
      <w:bookmarkStart w:id="3" w:name="_Toc54542143"/>
      <w:bookmarkStart w:id="4" w:name="_Toc69160407"/>
      <w:r>
        <w:rPr>
          <w:noProof/>
        </w:rPr>
        <mc:AlternateContent>
          <mc:Choice Requires="wps">
            <w:drawing>
              <wp:anchor distT="0" distB="0" distL="114300" distR="114300" simplePos="0" relativeHeight="251646976" behindDoc="0" locked="0" layoutInCell="1" allowOverlap="1" wp14:anchorId="4F2440FA" wp14:editId="5ACA42D4">
                <wp:simplePos x="0" y="0"/>
                <wp:positionH relativeFrom="column">
                  <wp:posOffset>1905</wp:posOffset>
                </wp:positionH>
                <wp:positionV relativeFrom="paragraph">
                  <wp:posOffset>653415</wp:posOffset>
                </wp:positionV>
                <wp:extent cx="6035675" cy="45085"/>
                <wp:effectExtent l="0" t="0" r="317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35675" cy="4508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6931B" id="Rectangle 11" o:spid="_x0000_s1026" style="position:absolute;margin-left:.15pt;margin-top:51.45pt;width:475.25pt;height:3.5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" fillcolor="#4f81bd [3204]" stroked="f"/>
            </w:pict>
          </mc:Fallback>
        </mc:AlternateContent>
      </w:r>
      <w:r w:rsidRPr="007F2A88">
        <w:rPr>
          <w:rFonts w:cs="Calibri"/>
          <w:i/>
          <w:iCs/>
          <w:color w:val="17365D"/>
          <w:sz w:val="72"/>
          <w:szCs w:val="72"/>
        </w:rPr>
        <w:t>Chapitre 1</w:t>
      </w:r>
      <w:bookmarkEnd w:id="2"/>
      <w:bookmarkEnd w:id="3"/>
      <w:bookmarkEnd w:id="4"/>
    </w:p>
    <w:p w14:paraId="0BD97D1A" w14:textId="77777777" w:rsidR="009C6DCE" w:rsidRPr="004A1853" w:rsidRDefault="009C6DCE" w:rsidP="009C6DCE">
      <w:pPr>
        <w:pStyle w:val="Titre1"/>
        <w:rPr>
          <w:rFonts w:cs="Calibri"/>
          <w:b w:val="0"/>
          <w:iCs/>
          <w:color w:val="17365D"/>
          <w:sz w:val="56"/>
          <w:szCs w:val="56"/>
        </w:rPr>
      </w:pPr>
      <w:bookmarkStart w:id="5" w:name="_Toc69160408"/>
      <w:r w:rsidRPr="004A1853">
        <w:rPr>
          <w:rFonts w:cs="Calibri"/>
          <w:b w:val="0"/>
          <w:iCs/>
          <w:color w:val="17365D"/>
          <w:sz w:val="56"/>
          <w:szCs w:val="56"/>
        </w:rPr>
        <w:t>Contexte général du projet</w:t>
      </w:r>
      <w:bookmarkEnd w:id="5"/>
    </w:p>
    <w:p w14:paraId="31A0F423" w14:textId="77777777" w:rsidR="009C6DCE" w:rsidRPr="009C6DCE" w:rsidRDefault="009C6DCE" w:rsidP="009C6DCE">
      <w:pPr>
        <w:rPr>
          <w:sz w:val="24"/>
          <w:szCs w:val="24"/>
          <w:lang w:val="fr-FR"/>
        </w:rPr>
      </w:pPr>
    </w:p>
    <w:p w14:paraId="06C2A435" w14:textId="77777777" w:rsidR="009C6DCE" w:rsidRPr="009C6DCE" w:rsidRDefault="009C6DCE" w:rsidP="009C6DCE">
      <w:pPr>
        <w:rPr>
          <w:sz w:val="24"/>
          <w:szCs w:val="24"/>
          <w:lang w:val="fr-FR"/>
        </w:rPr>
      </w:pPr>
    </w:p>
    <w:p w14:paraId="74222F49" w14:textId="77777777" w:rsidR="009C6DCE" w:rsidRPr="009C6DCE" w:rsidRDefault="009C6DCE" w:rsidP="009C6DCE">
      <w:pPr>
        <w:rPr>
          <w:sz w:val="24"/>
          <w:szCs w:val="24"/>
          <w:lang w:val="fr-FR"/>
        </w:rPr>
      </w:pPr>
    </w:p>
    <w:p w14:paraId="5E7CFFE6" w14:textId="77777777" w:rsidR="009C6DCE" w:rsidRPr="009C6DCE" w:rsidRDefault="009C6DCE" w:rsidP="009C6DCE">
      <w:pPr>
        <w:ind w:right="567" w:firstLine="709"/>
        <w:jc w:val="both"/>
        <w:rPr>
          <w:sz w:val="30"/>
          <w:szCs w:val="30"/>
          <w:lang w:val="fr-FR"/>
        </w:rPr>
      </w:pPr>
    </w:p>
    <w:p w14:paraId="1635784E" w14:textId="5279853B" w:rsidR="009C6DCE" w:rsidRPr="00FC3631" w:rsidRDefault="009C6DCE" w:rsidP="009C6DCE">
      <w:pPr>
        <w:ind w:right="567" w:firstLine="709"/>
        <w:jc w:val="both"/>
        <w:rPr>
          <w:rFonts w:ascii="Arial" w:hAnsi="Arial" w:cs="Arial"/>
          <w:sz w:val="28"/>
          <w:szCs w:val="28"/>
          <w:lang w:val="fr-FR"/>
        </w:rPr>
      </w:pPr>
      <w:r w:rsidRPr="00FC3631">
        <w:rPr>
          <w:rFonts w:ascii="Arial" w:hAnsi="Arial" w:cs="Arial"/>
          <w:sz w:val="28"/>
          <w:szCs w:val="28"/>
          <w:lang w:val="fr-FR"/>
        </w:rPr>
        <w:t>Dans ce chapitre, on présentera le contexte général du projet. On va commencer par une présentation générale du projet, ensuite on va présenter la phase d’analyse des besoins contenant une critique de l’existant, la problématique et la description du travail à mettre en œuvre.</w:t>
      </w:r>
    </w:p>
    <w:p w14:paraId="5F174BFF" w14:textId="7F5686E1" w:rsidR="009C6DCE" w:rsidRDefault="009C6DCE" w:rsidP="009C6DCE">
      <w:pPr>
        <w:rPr>
          <w:lang w:val="fr-FR"/>
        </w:rPr>
      </w:pPr>
    </w:p>
    <w:p w14:paraId="3581662B" w14:textId="40393FFC" w:rsidR="009C6DCE" w:rsidRDefault="009C6DCE" w:rsidP="009C6DCE">
      <w:pPr>
        <w:rPr>
          <w:lang w:val="fr-FR"/>
        </w:rPr>
      </w:pPr>
    </w:p>
    <w:p w14:paraId="6F588182" w14:textId="316D45B3" w:rsidR="009C6DCE" w:rsidRDefault="009C6DCE" w:rsidP="009C6DCE">
      <w:pPr>
        <w:rPr>
          <w:lang w:val="fr-FR"/>
        </w:rPr>
      </w:pPr>
    </w:p>
    <w:p w14:paraId="4817A60A" w14:textId="4E49A872" w:rsidR="009C6DCE" w:rsidRDefault="009C6DCE" w:rsidP="009C6DCE">
      <w:pPr>
        <w:rPr>
          <w:lang w:val="fr-FR"/>
        </w:rPr>
      </w:pPr>
    </w:p>
    <w:p w14:paraId="7ACFFCF2" w14:textId="1827C076" w:rsidR="009C6DCE" w:rsidRDefault="009C6DCE" w:rsidP="009C6DCE">
      <w:pPr>
        <w:rPr>
          <w:lang w:val="fr-FR"/>
        </w:rPr>
      </w:pPr>
    </w:p>
    <w:p w14:paraId="480F1BC0" w14:textId="06A86706" w:rsidR="009C6DCE" w:rsidRDefault="009C6DCE" w:rsidP="009C6DCE">
      <w:pPr>
        <w:rPr>
          <w:lang w:val="fr-FR"/>
        </w:rPr>
      </w:pPr>
    </w:p>
    <w:p w14:paraId="05851598" w14:textId="5D9A1579" w:rsidR="009C6DCE" w:rsidRDefault="009C6DCE" w:rsidP="009C6DCE">
      <w:pPr>
        <w:rPr>
          <w:lang w:val="fr-FR"/>
        </w:rPr>
      </w:pPr>
    </w:p>
    <w:p w14:paraId="7B36B811" w14:textId="7D4060B4" w:rsidR="009C6DCE" w:rsidRDefault="009C6DCE" w:rsidP="009C6DCE">
      <w:pPr>
        <w:rPr>
          <w:lang w:val="fr-FR"/>
        </w:rPr>
      </w:pPr>
    </w:p>
    <w:p w14:paraId="29CAD566" w14:textId="65697535" w:rsidR="009C6DCE" w:rsidRDefault="009C6DCE" w:rsidP="009C6DCE">
      <w:pPr>
        <w:rPr>
          <w:lang w:val="fr-FR"/>
        </w:rPr>
      </w:pPr>
    </w:p>
    <w:p w14:paraId="19C25337" w14:textId="4EFF1A1B" w:rsidR="009C6DCE" w:rsidRDefault="009C6DCE" w:rsidP="009C6DCE">
      <w:pPr>
        <w:rPr>
          <w:lang w:val="fr-FR"/>
        </w:rPr>
      </w:pPr>
    </w:p>
    <w:p w14:paraId="2B994F55" w14:textId="33853B55" w:rsidR="009C6DCE" w:rsidRDefault="009C6DCE" w:rsidP="009C6DCE">
      <w:pPr>
        <w:rPr>
          <w:lang w:val="fr-FR"/>
        </w:rPr>
      </w:pPr>
    </w:p>
    <w:p w14:paraId="19420259" w14:textId="1460DB57" w:rsidR="009C6DCE" w:rsidRDefault="009C6DCE" w:rsidP="009C6DCE">
      <w:pPr>
        <w:rPr>
          <w:lang w:val="fr-FR"/>
        </w:rPr>
      </w:pPr>
    </w:p>
    <w:p w14:paraId="62CB4543" w14:textId="2B2CFF12" w:rsidR="009C6DCE" w:rsidRDefault="009C6DCE" w:rsidP="009C6DCE">
      <w:pPr>
        <w:rPr>
          <w:lang w:val="fr-FR"/>
        </w:rPr>
      </w:pPr>
    </w:p>
    <w:p w14:paraId="7842264F" w14:textId="1CC49D90" w:rsidR="009C6DCE" w:rsidRDefault="009C6DCE" w:rsidP="009C6DCE">
      <w:pPr>
        <w:rPr>
          <w:lang w:val="fr-FR"/>
        </w:rPr>
      </w:pPr>
    </w:p>
    <w:p w14:paraId="3DDD5057" w14:textId="5FC789DC" w:rsidR="009C6DCE" w:rsidRDefault="009C6DCE" w:rsidP="009C6DCE">
      <w:pPr>
        <w:rPr>
          <w:lang w:val="fr-FR"/>
        </w:rPr>
      </w:pPr>
    </w:p>
    <w:p w14:paraId="0500A154" w14:textId="0439D648" w:rsidR="009C6DCE" w:rsidRDefault="009C6DCE" w:rsidP="009C6DCE">
      <w:pPr>
        <w:rPr>
          <w:lang w:val="fr-FR"/>
        </w:rPr>
      </w:pPr>
    </w:p>
    <w:p w14:paraId="39DE3590" w14:textId="1CB9B200" w:rsidR="009C6DCE" w:rsidRDefault="009C6DCE" w:rsidP="009C6DCE">
      <w:pPr>
        <w:rPr>
          <w:lang w:val="fr-FR"/>
        </w:rPr>
      </w:pPr>
    </w:p>
    <w:p w14:paraId="1AEE77EE" w14:textId="497B9557" w:rsidR="009C6DCE" w:rsidRDefault="009C6DCE" w:rsidP="009C6DCE">
      <w:pPr>
        <w:rPr>
          <w:lang w:val="fr-FR"/>
        </w:rPr>
      </w:pPr>
    </w:p>
    <w:p w14:paraId="251D0712" w14:textId="65A4F68F" w:rsidR="009C6DCE" w:rsidRDefault="009C6DCE" w:rsidP="009C6DCE">
      <w:pPr>
        <w:rPr>
          <w:lang w:val="fr-FR"/>
        </w:rPr>
      </w:pPr>
    </w:p>
    <w:p w14:paraId="0493AE8F" w14:textId="309C58ED" w:rsidR="009C6DCE" w:rsidRDefault="009C6DCE" w:rsidP="009C6DCE">
      <w:pPr>
        <w:rPr>
          <w:lang w:val="fr-FR"/>
        </w:rPr>
      </w:pPr>
    </w:p>
    <w:p w14:paraId="790C3FAE" w14:textId="65F3F044" w:rsidR="009C6DCE" w:rsidRDefault="009C6DCE" w:rsidP="009C6DCE">
      <w:pPr>
        <w:rPr>
          <w:lang w:val="fr-FR"/>
        </w:rPr>
      </w:pPr>
    </w:p>
    <w:p w14:paraId="5A555CDC" w14:textId="77777777" w:rsidR="009C6DCE" w:rsidRDefault="009C6DCE" w:rsidP="009C6DCE">
      <w:pPr>
        <w:rPr>
          <w:lang w:val="fr-FR"/>
        </w:rPr>
      </w:pPr>
    </w:p>
    <w:p w14:paraId="704DA221" w14:textId="6D51BE67" w:rsidR="009C6DCE" w:rsidRDefault="009C6DCE" w:rsidP="009C6DCE">
      <w:pPr>
        <w:rPr>
          <w:lang w:val="fr-FR"/>
        </w:rPr>
      </w:pPr>
    </w:p>
    <w:p w14:paraId="74025D57" w14:textId="19C3D06A" w:rsidR="009C6DCE" w:rsidRDefault="009C6DCE" w:rsidP="009C6DCE">
      <w:pPr>
        <w:rPr>
          <w:lang w:val="fr-FR"/>
        </w:rPr>
      </w:pPr>
    </w:p>
    <w:p w14:paraId="081F2517" w14:textId="2DDE87C6" w:rsidR="009C6DCE" w:rsidRDefault="009C6DCE" w:rsidP="009C6DCE">
      <w:pPr>
        <w:rPr>
          <w:lang w:val="fr-FR"/>
        </w:rPr>
      </w:pPr>
    </w:p>
    <w:p w14:paraId="4D0B750B" w14:textId="4B961717" w:rsidR="009C6DCE" w:rsidRDefault="009C6DCE" w:rsidP="009C6DCE">
      <w:pPr>
        <w:rPr>
          <w:lang w:val="fr-FR"/>
        </w:rPr>
      </w:pPr>
    </w:p>
    <w:p w14:paraId="58009D01" w14:textId="2A940C6D" w:rsidR="009C6DCE" w:rsidRDefault="009C6DCE" w:rsidP="009C6DCE">
      <w:pPr>
        <w:rPr>
          <w:lang w:val="fr-FR"/>
        </w:rPr>
      </w:pPr>
    </w:p>
    <w:p w14:paraId="0CAD7C01" w14:textId="767AF3FF" w:rsidR="009C6DCE" w:rsidRDefault="009C6DCE" w:rsidP="009C6DCE">
      <w:pPr>
        <w:rPr>
          <w:lang w:val="fr-FR"/>
        </w:rPr>
      </w:pPr>
    </w:p>
    <w:p w14:paraId="65EF8255" w14:textId="3067EB18" w:rsidR="009C6DCE" w:rsidRDefault="009C6DCE" w:rsidP="009C6DCE">
      <w:pPr>
        <w:rPr>
          <w:lang w:val="fr-FR"/>
        </w:rPr>
      </w:pPr>
    </w:p>
    <w:p w14:paraId="1DB2C6FF" w14:textId="6E88DEDA" w:rsidR="009C6DCE" w:rsidRDefault="009C6DCE" w:rsidP="009C6DCE">
      <w:pPr>
        <w:rPr>
          <w:lang w:val="fr-FR"/>
        </w:rPr>
      </w:pPr>
    </w:p>
    <w:p w14:paraId="0C6B4E6B" w14:textId="0BAC2096" w:rsidR="009C6DCE" w:rsidRDefault="009C6DCE" w:rsidP="009C6DCE">
      <w:pPr>
        <w:rPr>
          <w:lang w:val="fr-FR"/>
        </w:rPr>
      </w:pPr>
    </w:p>
    <w:p w14:paraId="656AD96E" w14:textId="77777777" w:rsidR="009C6DCE" w:rsidRPr="009C6DCE" w:rsidRDefault="009C6DCE" w:rsidP="009C6DCE">
      <w:pPr>
        <w:rPr>
          <w:lang w:val="fr-FR"/>
        </w:rPr>
      </w:pPr>
    </w:p>
    <w:p w14:paraId="3927AB3E" w14:textId="41E144DC" w:rsidR="009C6DCE" w:rsidRDefault="009C6DCE" w:rsidP="00483124">
      <w:pPr>
        <w:spacing w:after="0" w:line="360" w:lineRule="auto"/>
        <w:rPr>
          <w:lang w:val="fr-FR"/>
        </w:rPr>
      </w:pPr>
    </w:p>
    <w:p w14:paraId="7A1B95DE" w14:textId="77777777" w:rsidR="009C6DCE" w:rsidRPr="00483124" w:rsidRDefault="009C6DCE" w:rsidP="00483124">
      <w:pPr>
        <w:spacing w:after="0" w:line="360" w:lineRule="auto"/>
        <w:rPr>
          <w:lang w:val="fr-FR"/>
        </w:rPr>
      </w:pPr>
    </w:p>
    <w:p w14:paraId="34560480" w14:textId="77777777" w:rsidR="001B6D8C" w:rsidRPr="001B6D8C" w:rsidRDefault="001B6D8C" w:rsidP="001B6D8C">
      <w:pPr>
        <w:pStyle w:val="Paragraphedeliste"/>
        <w:numPr>
          <w:ilvl w:val="0"/>
          <w:numId w:val="2"/>
        </w:numPr>
        <w:spacing w:after="0" w:line="360" w:lineRule="auto"/>
        <w:rPr>
          <w:rStyle w:val="fontstyle01"/>
          <w:b/>
          <w:bCs/>
          <w:color w:val="7030A0"/>
          <w:sz w:val="28"/>
          <w:szCs w:val="28"/>
          <w:lang w:val="fr-FR"/>
        </w:rPr>
      </w:pPr>
      <w:r w:rsidRPr="001B6D8C">
        <w:rPr>
          <w:rStyle w:val="fontstyle01"/>
          <w:b/>
          <w:bCs/>
          <w:color w:val="7030A0"/>
          <w:sz w:val="28"/>
          <w:szCs w:val="28"/>
          <w:lang w:val="fr-FR"/>
        </w:rPr>
        <w:t>Les besoins fonctionnels :</w:t>
      </w:r>
    </w:p>
    <w:p w14:paraId="62F7658F" w14:textId="77777777" w:rsidR="004C4FD5" w:rsidRDefault="00D04BD7" w:rsidP="004C4FD5">
      <w:pPr>
        <w:spacing w:after="0" w:line="360" w:lineRule="auto"/>
        <w:rPr>
          <w:rStyle w:val="fontstyle01"/>
          <w:lang w:val="fr-FR"/>
        </w:rPr>
      </w:pPr>
      <w:r w:rsidRPr="00D04BD7">
        <w:rPr>
          <w:rStyle w:val="fontstyle01"/>
          <w:lang w:val="fr-FR"/>
        </w:rPr>
        <w:t>Les besoins fonctionnels représentent les attentes de chaque acteur de la future plate-forme.</w:t>
      </w:r>
      <w:r w:rsidRPr="00D04BD7">
        <w:rPr>
          <w:color w:val="000000"/>
          <w:lang w:val="fr-FR"/>
        </w:rPr>
        <w:br/>
      </w:r>
      <w:r w:rsidRPr="00D04BD7">
        <w:rPr>
          <w:rStyle w:val="fontstyle01"/>
          <w:lang w:val="fr-FR"/>
        </w:rPr>
        <w:t>Toute solution conceptuelle doit satisfaire, préalablement, à des besoins fonctionnels afin de</w:t>
      </w:r>
      <w:r w:rsidRPr="00D04BD7">
        <w:rPr>
          <w:color w:val="000000"/>
          <w:lang w:val="fr-FR"/>
        </w:rPr>
        <w:br/>
      </w:r>
      <w:r w:rsidRPr="00D04BD7">
        <w:rPr>
          <w:rStyle w:val="fontstyle01"/>
          <w:lang w:val="fr-FR"/>
        </w:rPr>
        <w:t>délimiter le périmètre fonctionnel de l‘application et surveiller la traçabilité des besoins lors de la</w:t>
      </w:r>
      <w:r w:rsidRPr="00D04BD7">
        <w:rPr>
          <w:color w:val="000000"/>
          <w:lang w:val="fr-FR"/>
        </w:rPr>
        <w:br/>
      </w:r>
      <w:r w:rsidRPr="00D04BD7">
        <w:rPr>
          <w:rStyle w:val="fontstyle01"/>
          <w:lang w:val="fr-FR"/>
        </w:rPr>
        <w:t>phase de développement.</w:t>
      </w:r>
      <w:r w:rsidRPr="00D04BD7">
        <w:rPr>
          <w:color w:val="000000"/>
          <w:lang w:val="fr-FR"/>
        </w:rPr>
        <w:br/>
      </w:r>
      <w:r w:rsidRPr="00D04BD7">
        <w:rPr>
          <w:rStyle w:val="fontstyle01"/>
          <w:lang w:val="fr-FR"/>
        </w:rPr>
        <w:t>La présente plateforme doit satisfaire les besoins fonctionnels suivants :</w:t>
      </w:r>
    </w:p>
    <w:p w14:paraId="48000E98" w14:textId="77777777" w:rsidR="004C4FD5" w:rsidRDefault="002867BE" w:rsidP="004C4FD5">
      <w:pPr>
        <w:pStyle w:val="Paragraphedeliste"/>
        <w:numPr>
          <w:ilvl w:val="0"/>
          <w:numId w:val="3"/>
        </w:numPr>
        <w:spacing w:after="0" w:line="360" w:lineRule="auto"/>
        <w:rPr>
          <w:rStyle w:val="fontstyle01"/>
          <w:lang w:val="fr-FR"/>
        </w:rPr>
      </w:pPr>
      <w:r>
        <w:rPr>
          <w:rStyle w:val="fontstyle01"/>
          <w:lang w:val="fr-FR"/>
        </w:rPr>
        <w:t>La gestion des étudiants, des clubs, et des formateurs</w:t>
      </w:r>
      <w:r w:rsidR="004C4FD5">
        <w:rPr>
          <w:rStyle w:val="fontstyle01"/>
          <w:lang w:val="fr-FR"/>
        </w:rPr>
        <w:t>.</w:t>
      </w:r>
    </w:p>
    <w:p w14:paraId="453CA96C" w14:textId="77777777" w:rsidR="004C4FD5" w:rsidRDefault="00D04BD7" w:rsidP="002867BE">
      <w:pPr>
        <w:pStyle w:val="Paragraphedeliste"/>
        <w:numPr>
          <w:ilvl w:val="0"/>
          <w:numId w:val="3"/>
        </w:numPr>
        <w:spacing w:after="0" w:line="360" w:lineRule="auto"/>
        <w:rPr>
          <w:rStyle w:val="fontstyle01"/>
          <w:lang w:val="fr-FR"/>
        </w:rPr>
      </w:pPr>
      <w:r w:rsidRPr="004C4FD5">
        <w:rPr>
          <w:rStyle w:val="fontstyle01"/>
          <w:lang w:val="fr-FR"/>
        </w:rPr>
        <w:t xml:space="preserve">La gestion des </w:t>
      </w:r>
      <w:r w:rsidR="002867BE">
        <w:rPr>
          <w:rStyle w:val="fontstyle01"/>
          <w:lang w:val="fr-FR"/>
        </w:rPr>
        <w:t>formations</w:t>
      </w:r>
      <w:r w:rsidR="00FA2BDF">
        <w:rPr>
          <w:rStyle w:val="fontstyle01"/>
          <w:lang w:val="fr-FR"/>
        </w:rPr>
        <w:t xml:space="preserve"> et des événements</w:t>
      </w:r>
      <w:r w:rsidR="004C4FD5">
        <w:rPr>
          <w:rStyle w:val="fontstyle01"/>
          <w:lang w:val="fr-FR"/>
        </w:rPr>
        <w:t>.</w:t>
      </w:r>
    </w:p>
    <w:p w14:paraId="433C63A9" w14:textId="77777777" w:rsidR="002867BE" w:rsidRPr="002867BE" w:rsidRDefault="002867BE" w:rsidP="002867BE">
      <w:pPr>
        <w:pStyle w:val="Paragraphedeliste"/>
        <w:spacing w:after="0" w:line="360" w:lineRule="auto"/>
        <w:rPr>
          <w:rStyle w:val="fontstyle01"/>
          <w:lang w:val="fr-FR"/>
        </w:rPr>
      </w:pPr>
    </w:p>
    <w:p w14:paraId="7EC8128C" w14:textId="77777777" w:rsidR="001B6D8C" w:rsidRPr="003C0814" w:rsidRDefault="001B6D8C" w:rsidP="001B6D8C">
      <w:pPr>
        <w:pStyle w:val="Paragraphedeliste"/>
        <w:numPr>
          <w:ilvl w:val="0"/>
          <w:numId w:val="2"/>
        </w:numPr>
        <w:spacing w:after="0" w:line="360" w:lineRule="auto"/>
        <w:rPr>
          <w:rStyle w:val="fontstyle01"/>
          <w:b/>
          <w:bCs/>
          <w:color w:val="7030A0"/>
          <w:sz w:val="28"/>
          <w:szCs w:val="28"/>
          <w:lang w:val="fr-FR"/>
        </w:rPr>
      </w:pPr>
      <w:r w:rsidRPr="001B6D8C">
        <w:rPr>
          <w:rStyle w:val="fontstyle01"/>
          <w:b/>
          <w:bCs/>
          <w:color w:val="7030A0"/>
          <w:sz w:val="28"/>
          <w:szCs w:val="28"/>
          <w:lang w:val="fr-FR"/>
        </w:rPr>
        <w:t>Les acteurs interagissent dans le système :</w:t>
      </w:r>
    </w:p>
    <w:p w14:paraId="5C7C81FD" w14:textId="77777777" w:rsidR="001B6D8C" w:rsidRPr="00205F1C" w:rsidRDefault="001B6D8C" w:rsidP="001B6D8C">
      <w:pPr>
        <w:spacing w:after="0" w:line="360" w:lineRule="auto"/>
        <w:rPr>
          <w:rStyle w:val="fontstyle01"/>
          <w:lang w:val="fr-FR"/>
        </w:rPr>
      </w:pPr>
      <w:r w:rsidRPr="00866056">
        <w:rPr>
          <w:rStyle w:val="fontstyle01"/>
          <w:lang w:val="fr-FR"/>
        </w:rPr>
        <w:t>Un acteur représente un rôle joué par une entité externe (utilisateur humain, dispositif matériel ou autre système) qui interagit directement avec le système étudié.</w:t>
      </w:r>
    </w:p>
    <w:p w14:paraId="2F93ADF0" w14:textId="77777777" w:rsidR="001B6D8C" w:rsidRPr="00205F1C" w:rsidRDefault="001B6D8C" w:rsidP="001B6D8C">
      <w:pPr>
        <w:spacing w:after="0" w:line="360" w:lineRule="auto"/>
        <w:rPr>
          <w:rStyle w:val="fontstyle01"/>
          <w:lang w:val="fr-FR"/>
        </w:rPr>
      </w:pPr>
      <w:r w:rsidRPr="00866056">
        <w:rPr>
          <w:rStyle w:val="fontstyle01"/>
          <w:lang w:val="fr-FR"/>
        </w:rPr>
        <w:t>Un acteur peut consulter et/ou modifier directement l'état du système, en émettant et/ou en recevant des messages susceptibles d'être porteurs de données.</w:t>
      </w:r>
    </w:p>
    <w:p w14:paraId="4F84A0A9" w14:textId="77777777" w:rsidR="004C4FD5" w:rsidRDefault="001B6D8C" w:rsidP="004C4FD5">
      <w:pPr>
        <w:pStyle w:val="Paragraphedeliste"/>
        <w:ind w:left="0"/>
        <w:rPr>
          <w:rStyle w:val="fontstyle01"/>
          <w:lang w:val="fr-FR"/>
        </w:rPr>
      </w:pPr>
      <w:r w:rsidRPr="00866056">
        <w:rPr>
          <w:rStyle w:val="fontstyle01"/>
          <w:lang w:val="fr-FR"/>
        </w:rPr>
        <w:t>Dans le cadre de notre étude, nous avons distingué trois acteurs qui interagissent directement avec le système</w:t>
      </w:r>
      <w:r w:rsidRPr="004C4FD5">
        <w:rPr>
          <w:rStyle w:val="fontstyle01"/>
          <w:lang w:val="fr-FR"/>
        </w:rPr>
        <w:t> :</w:t>
      </w:r>
    </w:p>
    <w:p w14:paraId="2E145062" w14:textId="77777777" w:rsidR="004C4FD5" w:rsidRPr="004C4FD5" w:rsidRDefault="004C4FD5" w:rsidP="004C4FD5">
      <w:pPr>
        <w:pStyle w:val="Paragraphedeliste"/>
        <w:ind w:left="0"/>
        <w:rPr>
          <w:rStyle w:val="fontstyle01"/>
          <w:lang w:val="fr-FR"/>
        </w:rPr>
      </w:pPr>
    </w:p>
    <w:tbl>
      <w:tblPr>
        <w:tblStyle w:val="Grilledutableau"/>
        <w:tblW w:w="0" w:type="auto"/>
        <w:tblLook w:val="04A0" w:firstRow="1" w:lastRow="0" w:firstColumn="1" w:lastColumn="0" w:noHBand="0" w:noVBand="1"/>
      </w:tblPr>
      <w:tblGrid>
        <w:gridCol w:w="2518"/>
        <w:gridCol w:w="7028"/>
      </w:tblGrid>
      <w:tr w:rsidR="004C4FD5" w14:paraId="1BE2C64A" w14:textId="77777777" w:rsidTr="004C4FD5">
        <w:tc>
          <w:tcPr>
            <w:tcW w:w="2518" w:type="dxa"/>
          </w:tcPr>
          <w:p w14:paraId="5C5C8309" w14:textId="77777777" w:rsidR="004C4FD5" w:rsidRDefault="004C4FD5" w:rsidP="004C4FD5">
            <w:pPr>
              <w:pStyle w:val="Paragraphedeliste"/>
              <w:spacing w:line="360" w:lineRule="auto"/>
              <w:ind w:left="0"/>
              <w:rPr>
                <w:rFonts w:asciiTheme="minorBidi" w:hAnsiTheme="minorBidi"/>
                <w:sz w:val="24"/>
                <w:szCs w:val="24"/>
                <w:lang w:val="fr-FR"/>
              </w:rPr>
            </w:pPr>
            <w:r>
              <w:rPr>
                <w:rFonts w:asciiTheme="minorBidi" w:hAnsiTheme="minorBidi"/>
                <w:sz w:val="24"/>
                <w:szCs w:val="24"/>
                <w:lang w:val="fr-FR"/>
              </w:rPr>
              <w:t>Acteur</w:t>
            </w:r>
          </w:p>
        </w:tc>
        <w:tc>
          <w:tcPr>
            <w:tcW w:w="7028" w:type="dxa"/>
          </w:tcPr>
          <w:p w14:paraId="641BDC64" w14:textId="77777777" w:rsidR="004C4FD5" w:rsidRDefault="004C4FD5" w:rsidP="004C4FD5">
            <w:pPr>
              <w:pStyle w:val="Paragraphedeliste"/>
              <w:spacing w:line="360" w:lineRule="auto"/>
              <w:ind w:left="0"/>
              <w:rPr>
                <w:rFonts w:asciiTheme="minorBidi" w:hAnsiTheme="minorBidi"/>
                <w:sz w:val="24"/>
                <w:szCs w:val="24"/>
                <w:lang w:val="fr-FR"/>
              </w:rPr>
            </w:pPr>
            <w:r>
              <w:rPr>
                <w:rFonts w:asciiTheme="minorBidi" w:hAnsiTheme="minorBidi"/>
                <w:sz w:val="24"/>
                <w:szCs w:val="24"/>
                <w:lang w:val="fr-FR"/>
              </w:rPr>
              <w:t>Cas d’utilisation</w:t>
            </w:r>
          </w:p>
        </w:tc>
      </w:tr>
      <w:tr w:rsidR="004C4FD5" w14:paraId="36566693" w14:textId="77777777" w:rsidTr="004C4FD5">
        <w:tc>
          <w:tcPr>
            <w:tcW w:w="2518" w:type="dxa"/>
          </w:tcPr>
          <w:p w14:paraId="65DDD62E" w14:textId="77777777" w:rsidR="004C4FD5" w:rsidRDefault="004C4FD5" w:rsidP="004C4FD5">
            <w:pPr>
              <w:pStyle w:val="Paragraphedeliste"/>
              <w:spacing w:line="360" w:lineRule="auto"/>
              <w:ind w:left="0"/>
              <w:rPr>
                <w:rFonts w:asciiTheme="minorBidi" w:hAnsiTheme="minorBidi"/>
                <w:sz w:val="24"/>
                <w:szCs w:val="24"/>
                <w:lang w:val="fr-FR"/>
              </w:rPr>
            </w:pPr>
            <w:r>
              <w:rPr>
                <w:rFonts w:asciiTheme="minorBidi" w:hAnsiTheme="minorBidi"/>
                <w:sz w:val="24"/>
                <w:szCs w:val="24"/>
                <w:lang w:val="fr-FR"/>
              </w:rPr>
              <w:t>Etudiant</w:t>
            </w:r>
          </w:p>
        </w:tc>
        <w:tc>
          <w:tcPr>
            <w:tcW w:w="7028" w:type="dxa"/>
          </w:tcPr>
          <w:p w14:paraId="0A6E7FA0" w14:textId="77777777" w:rsidR="003C0814" w:rsidRDefault="003C0814" w:rsidP="003C0814">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S’authentifier.</w:t>
            </w:r>
          </w:p>
          <w:p w14:paraId="4C22D997" w14:textId="77777777" w:rsidR="002867BE" w:rsidRDefault="002867BE" w:rsidP="003C0814">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Afficher les informations disponibles.</w:t>
            </w:r>
          </w:p>
          <w:p w14:paraId="70026618" w14:textId="77777777" w:rsidR="002867BE" w:rsidRDefault="002867BE" w:rsidP="003C0814">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Inscrire dans une formation.</w:t>
            </w:r>
          </w:p>
          <w:p w14:paraId="2713AAAB" w14:textId="77777777" w:rsidR="003C0814" w:rsidRDefault="003C0814"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 xml:space="preserve">Passer un </w:t>
            </w:r>
            <w:r w:rsidR="002867BE">
              <w:rPr>
                <w:rFonts w:asciiTheme="minorBidi" w:hAnsiTheme="minorBidi"/>
                <w:sz w:val="24"/>
                <w:szCs w:val="24"/>
                <w:lang w:val="fr-FR"/>
              </w:rPr>
              <w:t>examen de certification</w:t>
            </w:r>
            <w:r>
              <w:rPr>
                <w:rFonts w:asciiTheme="minorBidi" w:hAnsiTheme="minorBidi"/>
                <w:sz w:val="24"/>
                <w:szCs w:val="24"/>
                <w:lang w:val="fr-FR"/>
              </w:rPr>
              <w:t>.</w:t>
            </w:r>
          </w:p>
          <w:p w14:paraId="38873704" w14:textId="77777777" w:rsidR="007F113B" w:rsidRDefault="007F113B" w:rsidP="007F113B">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 xml:space="preserve">Gérer son compte. </w:t>
            </w:r>
          </w:p>
        </w:tc>
      </w:tr>
      <w:tr w:rsidR="004C4FD5" w:rsidRPr="002867BE" w14:paraId="04A6E8F8" w14:textId="77777777" w:rsidTr="004C4FD5">
        <w:tc>
          <w:tcPr>
            <w:tcW w:w="2518" w:type="dxa"/>
          </w:tcPr>
          <w:p w14:paraId="2BA9F23D" w14:textId="77777777" w:rsidR="004C4FD5" w:rsidRDefault="002867BE" w:rsidP="004C4FD5">
            <w:pPr>
              <w:pStyle w:val="Paragraphedeliste"/>
              <w:spacing w:line="360" w:lineRule="auto"/>
              <w:ind w:left="0"/>
              <w:rPr>
                <w:rFonts w:asciiTheme="minorBidi" w:hAnsiTheme="minorBidi"/>
                <w:sz w:val="24"/>
                <w:szCs w:val="24"/>
                <w:lang w:val="fr-FR"/>
              </w:rPr>
            </w:pPr>
            <w:r>
              <w:rPr>
                <w:rFonts w:asciiTheme="minorBidi" w:hAnsiTheme="minorBidi"/>
                <w:sz w:val="24"/>
                <w:szCs w:val="24"/>
                <w:lang w:val="fr-FR"/>
              </w:rPr>
              <w:t>Formateur</w:t>
            </w:r>
          </w:p>
        </w:tc>
        <w:tc>
          <w:tcPr>
            <w:tcW w:w="7028" w:type="dxa"/>
          </w:tcPr>
          <w:p w14:paraId="31BEEA06" w14:textId="77777777" w:rsidR="004C4FD5" w:rsidRDefault="007F113B" w:rsidP="007F113B">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S’authentifier.</w:t>
            </w:r>
          </w:p>
          <w:p w14:paraId="0424B62F" w14:textId="77777777" w:rsidR="002867BE" w:rsidRDefault="002867BE" w:rsidP="007F113B">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Créer un compte.</w:t>
            </w:r>
          </w:p>
          <w:p w14:paraId="0F6DDFED" w14:textId="77777777" w:rsidR="007F113B" w:rsidRDefault="002867BE"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Gestion de ses formations :</w:t>
            </w:r>
          </w:p>
          <w:p w14:paraId="05343914" w14:textId="77777777" w:rsidR="002867BE" w:rsidRDefault="002867BE" w:rsidP="002867BE">
            <w:pPr>
              <w:pStyle w:val="Paragraphedeliste"/>
              <w:numPr>
                <w:ilvl w:val="0"/>
                <w:numId w:val="6"/>
              </w:numPr>
              <w:spacing w:line="360" w:lineRule="auto"/>
              <w:rPr>
                <w:rFonts w:asciiTheme="minorBidi" w:hAnsiTheme="minorBidi"/>
                <w:sz w:val="24"/>
                <w:szCs w:val="24"/>
                <w:lang w:val="fr-FR"/>
              </w:rPr>
            </w:pPr>
            <w:r>
              <w:rPr>
                <w:rFonts w:asciiTheme="minorBidi" w:hAnsiTheme="minorBidi"/>
                <w:sz w:val="24"/>
                <w:szCs w:val="24"/>
                <w:lang w:val="fr-FR"/>
              </w:rPr>
              <w:t>Créer une nouvelle formation.</w:t>
            </w:r>
          </w:p>
          <w:p w14:paraId="3F7E6DA9" w14:textId="77777777" w:rsidR="002867BE" w:rsidRDefault="002867BE" w:rsidP="002867BE">
            <w:pPr>
              <w:pStyle w:val="Paragraphedeliste"/>
              <w:numPr>
                <w:ilvl w:val="0"/>
                <w:numId w:val="6"/>
              </w:numPr>
              <w:spacing w:line="360" w:lineRule="auto"/>
              <w:rPr>
                <w:rFonts w:asciiTheme="minorBidi" w:hAnsiTheme="minorBidi"/>
                <w:sz w:val="24"/>
                <w:szCs w:val="24"/>
                <w:lang w:val="fr-FR"/>
              </w:rPr>
            </w:pPr>
            <w:r>
              <w:rPr>
                <w:rFonts w:asciiTheme="minorBidi" w:hAnsiTheme="minorBidi"/>
                <w:sz w:val="24"/>
                <w:szCs w:val="24"/>
                <w:lang w:val="fr-FR"/>
              </w:rPr>
              <w:t>Accéder à la liste des étudiants inscrits.</w:t>
            </w:r>
          </w:p>
          <w:p w14:paraId="7041CB7A" w14:textId="77777777" w:rsidR="002867BE" w:rsidRDefault="002867BE" w:rsidP="002867BE">
            <w:pPr>
              <w:pStyle w:val="Paragraphedeliste"/>
              <w:numPr>
                <w:ilvl w:val="0"/>
                <w:numId w:val="6"/>
              </w:numPr>
              <w:spacing w:line="360" w:lineRule="auto"/>
              <w:rPr>
                <w:rFonts w:asciiTheme="minorBidi" w:hAnsiTheme="minorBidi"/>
                <w:sz w:val="24"/>
                <w:szCs w:val="24"/>
                <w:lang w:val="fr-FR"/>
              </w:rPr>
            </w:pPr>
            <w:r>
              <w:rPr>
                <w:rFonts w:asciiTheme="minorBidi" w:hAnsiTheme="minorBidi"/>
                <w:sz w:val="24"/>
                <w:szCs w:val="24"/>
                <w:lang w:val="fr-FR"/>
              </w:rPr>
              <w:lastRenderedPageBreak/>
              <w:t>Supprimer une formation.</w:t>
            </w:r>
          </w:p>
          <w:p w14:paraId="2727F46B" w14:textId="77777777" w:rsidR="002867BE" w:rsidRPr="002867BE" w:rsidRDefault="002867BE" w:rsidP="002867BE">
            <w:pPr>
              <w:pStyle w:val="Paragraphedeliste"/>
              <w:numPr>
                <w:ilvl w:val="0"/>
                <w:numId w:val="6"/>
              </w:numPr>
              <w:spacing w:line="360" w:lineRule="auto"/>
              <w:rPr>
                <w:rFonts w:asciiTheme="minorBidi" w:hAnsiTheme="minorBidi"/>
                <w:sz w:val="24"/>
                <w:szCs w:val="24"/>
                <w:lang w:val="fr-FR"/>
              </w:rPr>
            </w:pPr>
            <w:r>
              <w:rPr>
                <w:rFonts w:asciiTheme="minorBidi" w:hAnsiTheme="minorBidi"/>
                <w:sz w:val="24"/>
                <w:szCs w:val="24"/>
                <w:lang w:val="fr-FR"/>
              </w:rPr>
              <w:t>Modifier une formation.</w:t>
            </w:r>
          </w:p>
          <w:p w14:paraId="42D87254" w14:textId="77777777" w:rsidR="002867BE" w:rsidRPr="003665F2" w:rsidRDefault="002867BE"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Ajouter son organisation.</w:t>
            </w:r>
          </w:p>
        </w:tc>
      </w:tr>
      <w:tr w:rsidR="004C4FD5" w:rsidRPr="00AC45FD" w14:paraId="2672E3E1" w14:textId="77777777" w:rsidTr="004C4FD5">
        <w:tc>
          <w:tcPr>
            <w:tcW w:w="2518" w:type="dxa"/>
          </w:tcPr>
          <w:p w14:paraId="12442D84" w14:textId="77777777" w:rsidR="004C4FD5" w:rsidRDefault="004C4FD5" w:rsidP="004C4FD5">
            <w:pPr>
              <w:pStyle w:val="Paragraphedeliste"/>
              <w:spacing w:line="360" w:lineRule="auto"/>
              <w:ind w:left="0"/>
              <w:rPr>
                <w:rFonts w:asciiTheme="minorBidi" w:hAnsiTheme="minorBidi"/>
                <w:sz w:val="24"/>
                <w:szCs w:val="24"/>
                <w:lang w:val="fr-FR"/>
              </w:rPr>
            </w:pPr>
            <w:r>
              <w:rPr>
                <w:rFonts w:asciiTheme="minorBidi" w:hAnsiTheme="minorBidi"/>
                <w:sz w:val="24"/>
                <w:szCs w:val="24"/>
                <w:lang w:val="fr-FR"/>
              </w:rPr>
              <w:lastRenderedPageBreak/>
              <w:t>Administrateur</w:t>
            </w:r>
          </w:p>
        </w:tc>
        <w:tc>
          <w:tcPr>
            <w:tcW w:w="7028" w:type="dxa"/>
          </w:tcPr>
          <w:p w14:paraId="5C92D600" w14:textId="77777777" w:rsidR="004C4FD5" w:rsidRDefault="00A43AE1"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 xml:space="preserve">Gérer les utilisateurs (Ajouter, modifier, supprimer un étudiant ou </w:t>
            </w:r>
            <w:r w:rsidR="002867BE">
              <w:rPr>
                <w:rFonts w:asciiTheme="minorBidi" w:hAnsiTheme="minorBidi"/>
                <w:sz w:val="24"/>
                <w:szCs w:val="24"/>
                <w:lang w:val="fr-FR"/>
              </w:rPr>
              <w:t>formateur</w:t>
            </w:r>
            <w:r>
              <w:rPr>
                <w:rFonts w:asciiTheme="minorBidi" w:hAnsiTheme="minorBidi"/>
                <w:sz w:val="24"/>
                <w:szCs w:val="24"/>
                <w:lang w:val="fr-FR"/>
              </w:rPr>
              <w:t>).</w:t>
            </w:r>
          </w:p>
          <w:p w14:paraId="0828AEEC" w14:textId="77777777" w:rsidR="00050EE5" w:rsidRDefault="00050EE5"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Gérer les formateurs.</w:t>
            </w:r>
          </w:p>
          <w:p w14:paraId="1BCB3CF3" w14:textId="77777777" w:rsidR="00050EE5" w:rsidRPr="00050EE5" w:rsidRDefault="00050EE5" w:rsidP="00050EE5">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Gérer les formations.</w:t>
            </w:r>
          </w:p>
          <w:p w14:paraId="5EEDE601" w14:textId="77777777" w:rsidR="002867BE" w:rsidRPr="002867BE" w:rsidRDefault="00A43AE1" w:rsidP="002867BE">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 xml:space="preserve">Gérer les </w:t>
            </w:r>
            <w:r w:rsidR="002867BE">
              <w:rPr>
                <w:rFonts w:asciiTheme="minorBidi" w:hAnsiTheme="minorBidi"/>
                <w:sz w:val="24"/>
                <w:szCs w:val="24"/>
                <w:lang w:val="fr-FR"/>
              </w:rPr>
              <w:t>clubs</w:t>
            </w:r>
            <w:r>
              <w:rPr>
                <w:rFonts w:asciiTheme="minorBidi" w:hAnsiTheme="minorBidi"/>
                <w:sz w:val="24"/>
                <w:szCs w:val="24"/>
                <w:lang w:val="fr-FR"/>
              </w:rPr>
              <w:t xml:space="preserve"> (Ajouter, modifier, supprimer).</w:t>
            </w:r>
          </w:p>
          <w:p w14:paraId="679DA940" w14:textId="77777777" w:rsidR="00A43AE1" w:rsidRDefault="00A43AE1" w:rsidP="00EC2A8A">
            <w:pPr>
              <w:pStyle w:val="Paragraphedeliste"/>
              <w:numPr>
                <w:ilvl w:val="0"/>
                <w:numId w:val="4"/>
              </w:numPr>
              <w:spacing w:line="360" w:lineRule="auto"/>
              <w:rPr>
                <w:rFonts w:asciiTheme="minorBidi" w:hAnsiTheme="minorBidi"/>
                <w:sz w:val="24"/>
                <w:szCs w:val="24"/>
                <w:lang w:val="fr-FR"/>
              </w:rPr>
            </w:pPr>
            <w:r>
              <w:rPr>
                <w:rFonts w:asciiTheme="minorBidi" w:hAnsiTheme="minorBidi"/>
                <w:sz w:val="24"/>
                <w:szCs w:val="24"/>
                <w:lang w:val="fr-FR"/>
              </w:rPr>
              <w:t xml:space="preserve">Afficher les statistiques de l’utilisation de la plateforme. </w:t>
            </w:r>
          </w:p>
        </w:tc>
      </w:tr>
    </w:tbl>
    <w:p w14:paraId="209CEA3C" w14:textId="77777777" w:rsidR="001B6D8C" w:rsidRPr="001B6D8C" w:rsidRDefault="004C4FD5" w:rsidP="004C4FD5">
      <w:pPr>
        <w:pStyle w:val="Paragraphedeliste"/>
        <w:ind w:left="0"/>
        <w:rPr>
          <w:rFonts w:asciiTheme="minorBidi" w:hAnsiTheme="minorBidi"/>
          <w:sz w:val="24"/>
          <w:szCs w:val="24"/>
          <w:lang w:val="fr-FR"/>
        </w:rPr>
      </w:pPr>
      <w:r w:rsidRPr="001B6D8C">
        <w:rPr>
          <w:rFonts w:asciiTheme="minorBidi" w:hAnsiTheme="minorBidi"/>
          <w:sz w:val="24"/>
          <w:szCs w:val="24"/>
          <w:lang w:val="fr-FR"/>
        </w:rPr>
        <w:t xml:space="preserve"> </w:t>
      </w:r>
    </w:p>
    <w:p w14:paraId="3ED2BBD1" w14:textId="77777777" w:rsidR="00286913" w:rsidRPr="00286913" w:rsidRDefault="00323431" w:rsidP="00C77711">
      <w:pPr>
        <w:pStyle w:val="Paragraphedeliste"/>
        <w:numPr>
          <w:ilvl w:val="0"/>
          <w:numId w:val="5"/>
        </w:numPr>
        <w:spacing w:after="0" w:line="360" w:lineRule="auto"/>
        <w:rPr>
          <w:lang w:val="fr-FR"/>
        </w:rPr>
      </w:pPr>
      <w:r w:rsidRPr="00323431">
        <w:rPr>
          <w:b/>
          <w:bCs/>
          <w:color w:val="00B050"/>
          <w:sz w:val="24"/>
          <w:szCs w:val="24"/>
          <w:lang w:val="fr-FR"/>
        </w:rPr>
        <w:t>Diagramme de cas d’utilisation « Etudiant » :</w:t>
      </w:r>
      <w:r w:rsidR="00C77711" w:rsidRPr="00286913">
        <w:rPr>
          <w:lang w:val="fr-FR"/>
        </w:rPr>
        <w:t xml:space="preserve"> </w:t>
      </w:r>
    </w:p>
    <w:p w14:paraId="357C075C" w14:textId="77777777" w:rsidR="00323431" w:rsidRDefault="00500C73" w:rsidP="006B412C">
      <w:pPr>
        <w:pStyle w:val="Paragraphedeliste"/>
        <w:spacing w:after="0" w:line="360" w:lineRule="auto"/>
        <w:ind w:hanging="1571"/>
      </w:pPr>
      <w:r>
        <w:object w:dxaOrig="11761" w:dyaOrig="6791" w14:anchorId="63129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5pt;height:271.65pt" o:ole="">
            <v:imagedata r:id="rId7" o:title=""/>
          </v:shape>
          <o:OLEObject Type="Embed" ProgID="Visio.Drawing.15" ShapeID="_x0000_i1025" DrawAspect="Content" ObjectID="_1683656732" r:id="rId8"/>
        </w:object>
      </w:r>
    </w:p>
    <w:p w14:paraId="7233245E" w14:textId="77777777" w:rsidR="00323431" w:rsidRDefault="00323431" w:rsidP="00323431">
      <w:pPr>
        <w:pStyle w:val="Paragraphedeliste"/>
        <w:spacing w:after="0" w:line="360" w:lineRule="auto"/>
        <w:ind w:hanging="1287"/>
        <w:rPr>
          <w:b/>
          <w:bCs/>
          <w:color w:val="00B050"/>
          <w:sz w:val="24"/>
          <w:szCs w:val="24"/>
          <w:lang w:val="fr-FR"/>
        </w:rPr>
      </w:pPr>
    </w:p>
    <w:p w14:paraId="2F072316" w14:textId="77777777" w:rsidR="00323431" w:rsidRDefault="00323431" w:rsidP="005B134F">
      <w:pPr>
        <w:pStyle w:val="Paragraphedeliste"/>
        <w:numPr>
          <w:ilvl w:val="0"/>
          <w:numId w:val="5"/>
        </w:numPr>
        <w:spacing w:after="0" w:line="360" w:lineRule="auto"/>
        <w:rPr>
          <w:b/>
          <w:bCs/>
          <w:color w:val="00B050"/>
          <w:sz w:val="24"/>
          <w:szCs w:val="24"/>
          <w:lang w:val="fr-FR"/>
        </w:rPr>
      </w:pPr>
      <w:r w:rsidRPr="00323431">
        <w:rPr>
          <w:b/>
          <w:bCs/>
          <w:color w:val="00B050"/>
          <w:sz w:val="24"/>
          <w:szCs w:val="24"/>
          <w:lang w:val="fr-FR"/>
        </w:rPr>
        <w:t>Diagramme de cas d’utilisation « </w:t>
      </w:r>
      <w:r w:rsidR="005B134F">
        <w:rPr>
          <w:b/>
          <w:bCs/>
          <w:color w:val="00B050"/>
          <w:sz w:val="24"/>
          <w:szCs w:val="24"/>
          <w:lang w:val="fr-FR"/>
        </w:rPr>
        <w:t>Formateur</w:t>
      </w:r>
      <w:r w:rsidRPr="00323431">
        <w:rPr>
          <w:b/>
          <w:bCs/>
          <w:color w:val="00B050"/>
          <w:sz w:val="24"/>
          <w:szCs w:val="24"/>
          <w:lang w:val="fr-FR"/>
        </w:rPr>
        <w:t> » :</w:t>
      </w:r>
    </w:p>
    <w:p w14:paraId="3FD9BD10" w14:textId="77777777" w:rsidR="00323431" w:rsidRPr="00323431" w:rsidRDefault="005B134F" w:rsidP="006B412C">
      <w:pPr>
        <w:pStyle w:val="Paragraphedeliste"/>
        <w:ind w:hanging="1571"/>
        <w:rPr>
          <w:b/>
          <w:bCs/>
          <w:color w:val="00B050"/>
          <w:sz w:val="24"/>
          <w:szCs w:val="24"/>
          <w:lang w:val="fr-FR"/>
        </w:rPr>
      </w:pPr>
      <w:r>
        <w:object w:dxaOrig="15041" w:dyaOrig="17321" w14:anchorId="5B4B5155">
          <v:shape id="_x0000_i1026" type="#_x0000_t75" style="width:470.05pt;height:541.3pt" o:ole="">
            <v:imagedata r:id="rId9" o:title=""/>
          </v:shape>
          <o:OLEObject Type="Embed" ProgID="Visio.Drawing.15" ShapeID="_x0000_i1026" DrawAspect="Content" ObjectID="_1683656733" r:id="rId10"/>
        </w:object>
      </w:r>
    </w:p>
    <w:p w14:paraId="1F36DFE3" w14:textId="77777777" w:rsidR="00323431" w:rsidRDefault="00323431" w:rsidP="00323431">
      <w:pPr>
        <w:pStyle w:val="Paragraphedeliste"/>
        <w:spacing w:after="0" w:line="360" w:lineRule="auto"/>
        <w:rPr>
          <w:b/>
          <w:bCs/>
          <w:color w:val="00B050"/>
          <w:sz w:val="24"/>
          <w:szCs w:val="24"/>
          <w:lang w:val="fr-FR"/>
        </w:rPr>
      </w:pPr>
    </w:p>
    <w:p w14:paraId="1737CF79" w14:textId="77777777" w:rsidR="00323431" w:rsidRDefault="00323431" w:rsidP="00323431">
      <w:pPr>
        <w:pStyle w:val="Paragraphedeliste"/>
        <w:numPr>
          <w:ilvl w:val="0"/>
          <w:numId w:val="5"/>
        </w:numPr>
        <w:spacing w:after="0" w:line="360" w:lineRule="auto"/>
        <w:rPr>
          <w:b/>
          <w:bCs/>
          <w:color w:val="00B050"/>
          <w:sz w:val="24"/>
          <w:szCs w:val="24"/>
          <w:lang w:val="fr-FR"/>
        </w:rPr>
      </w:pPr>
      <w:r w:rsidRPr="00323431">
        <w:rPr>
          <w:b/>
          <w:bCs/>
          <w:color w:val="00B050"/>
          <w:sz w:val="24"/>
          <w:szCs w:val="24"/>
          <w:lang w:val="fr-FR"/>
        </w:rPr>
        <w:t>Diagramme de cas d’utilisation « </w:t>
      </w:r>
      <w:r>
        <w:rPr>
          <w:b/>
          <w:bCs/>
          <w:color w:val="00B050"/>
          <w:sz w:val="24"/>
          <w:szCs w:val="24"/>
          <w:lang w:val="fr-FR"/>
        </w:rPr>
        <w:t>Administrateur</w:t>
      </w:r>
      <w:r w:rsidRPr="00323431">
        <w:rPr>
          <w:b/>
          <w:bCs/>
          <w:color w:val="00B050"/>
          <w:sz w:val="24"/>
          <w:szCs w:val="24"/>
          <w:lang w:val="fr-FR"/>
        </w:rPr>
        <w:t> » :</w:t>
      </w:r>
    </w:p>
    <w:p w14:paraId="531F1DC9" w14:textId="77777777" w:rsidR="00C77711" w:rsidRDefault="00DA76BD" w:rsidP="00C77711">
      <w:pPr>
        <w:pStyle w:val="Paragraphedeliste"/>
        <w:spacing w:after="0" w:line="360" w:lineRule="auto"/>
        <w:ind w:hanging="1854"/>
      </w:pPr>
      <w:r>
        <w:rPr>
          <w:noProof/>
          <w:lang w:val="fr-FR" w:eastAsia="fr-FR"/>
        </w:rPr>
        <w:lastRenderedPageBreak/>
        <w:drawing>
          <wp:inline distT="0" distB="0" distL="0" distR="0" wp14:anchorId="737C146D" wp14:editId="7A287EAC">
            <wp:extent cx="7210425" cy="5761271"/>
            <wp:effectExtent l="0" t="0" r="0" b="0"/>
            <wp:docPr id="1" name="Image 1" descr="D:\USER\Genie Informatique\Info2\S4\JEE Project\diagrammes - Formation\cas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USER\Genie Informatique\Info2\S4\JEE Project\diagrammes - Formation\cas_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1192" cy="5761884"/>
                    </a:xfrm>
                    <a:prstGeom prst="rect">
                      <a:avLst/>
                    </a:prstGeom>
                    <a:noFill/>
                    <a:ln>
                      <a:noFill/>
                    </a:ln>
                  </pic:spPr>
                </pic:pic>
              </a:graphicData>
            </a:graphic>
          </wp:inline>
        </w:drawing>
      </w:r>
    </w:p>
    <w:p w14:paraId="6BC69723" w14:textId="77777777" w:rsidR="00205F1C" w:rsidRDefault="00205F1C" w:rsidP="00C77711">
      <w:pPr>
        <w:pStyle w:val="Paragraphedeliste"/>
        <w:spacing w:after="0" w:line="360" w:lineRule="auto"/>
        <w:ind w:hanging="1854"/>
      </w:pPr>
    </w:p>
    <w:p w14:paraId="3CA101DE" w14:textId="77777777" w:rsidR="00205F1C" w:rsidRDefault="00205F1C" w:rsidP="00C77711">
      <w:pPr>
        <w:pStyle w:val="Paragraphedeliste"/>
        <w:spacing w:after="0" w:line="360" w:lineRule="auto"/>
        <w:ind w:hanging="1854"/>
      </w:pPr>
    </w:p>
    <w:p w14:paraId="07D167B6" w14:textId="77777777" w:rsidR="005B134F" w:rsidRPr="005B134F" w:rsidRDefault="005B134F" w:rsidP="005B134F">
      <w:pPr>
        <w:pStyle w:val="Paragraphedeliste"/>
        <w:numPr>
          <w:ilvl w:val="0"/>
          <w:numId w:val="2"/>
        </w:numPr>
        <w:spacing w:after="0" w:line="360" w:lineRule="auto"/>
        <w:rPr>
          <w:rStyle w:val="fontstyle01"/>
          <w:b/>
          <w:bCs/>
          <w:color w:val="7030A0"/>
          <w:sz w:val="28"/>
          <w:szCs w:val="28"/>
          <w:lang w:val="fr-FR"/>
        </w:rPr>
      </w:pPr>
      <w:r>
        <w:rPr>
          <w:rStyle w:val="fontstyle01"/>
          <w:b/>
          <w:bCs/>
          <w:color w:val="7030A0"/>
          <w:sz w:val="28"/>
          <w:szCs w:val="28"/>
          <w:lang w:val="fr-FR"/>
        </w:rPr>
        <w:t>Diagramme de classe</w:t>
      </w:r>
      <w:r w:rsidRPr="005B134F">
        <w:rPr>
          <w:rStyle w:val="fontstyle01"/>
          <w:b/>
          <w:bCs/>
          <w:color w:val="7030A0"/>
          <w:sz w:val="28"/>
          <w:szCs w:val="28"/>
          <w:lang w:val="fr-FR"/>
        </w:rPr>
        <w:t>:</w:t>
      </w:r>
    </w:p>
    <w:p w14:paraId="07845E3A" w14:textId="77777777" w:rsidR="00DA76BD" w:rsidRDefault="00DA76BD" w:rsidP="00C77711">
      <w:pPr>
        <w:pStyle w:val="Paragraphedeliste"/>
        <w:spacing w:after="0" w:line="360" w:lineRule="auto"/>
        <w:ind w:hanging="1854"/>
      </w:pPr>
      <w:r>
        <w:object w:dxaOrig="20631" w:dyaOrig="14191" w14:anchorId="7E908E08">
          <v:shape id="_x0000_i1027" type="#_x0000_t75" style="width:566.3pt;height:389.55pt" o:ole="">
            <v:imagedata r:id="rId12" o:title=""/>
          </v:shape>
          <o:OLEObject Type="Embed" ProgID="Visio.Drawing.15" ShapeID="_x0000_i1027" DrawAspect="Content" ObjectID="_1683656734" r:id="rId13"/>
        </w:object>
      </w:r>
    </w:p>
    <w:p w14:paraId="7C1F97E1" w14:textId="17D83CF1" w:rsidR="00205F1C" w:rsidRDefault="00205F1C" w:rsidP="00C77711">
      <w:pPr>
        <w:pStyle w:val="Paragraphedeliste"/>
        <w:spacing w:after="0" w:line="360" w:lineRule="auto"/>
        <w:ind w:hanging="1854"/>
        <w:rPr>
          <w:b/>
          <w:bCs/>
          <w:color w:val="00B050"/>
          <w:sz w:val="24"/>
          <w:szCs w:val="24"/>
          <w:lang w:val="fr-FR"/>
        </w:rPr>
      </w:pPr>
    </w:p>
    <w:p w14:paraId="5DA694EF" w14:textId="13843F6A" w:rsidR="009C6DCE" w:rsidRDefault="009C6DCE" w:rsidP="00C77711">
      <w:pPr>
        <w:pStyle w:val="Paragraphedeliste"/>
        <w:spacing w:after="0" w:line="360" w:lineRule="auto"/>
        <w:ind w:hanging="1854"/>
        <w:rPr>
          <w:b/>
          <w:bCs/>
          <w:color w:val="00B050"/>
          <w:sz w:val="24"/>
          <w:szCs w:val="24"/>
          <w:lang w:val="fr-FR"/>
        </w:rPr>
      </w:pPr>
    </w:p>
    <w:p w14:paraId="5381740A" w14:textId="284D75C2" w:rsidR="009C6DCE" w:rsidRDefault="009C6DCE" w:rsidP="00C77711">
      <w:pPr>
        <w:pStyle w:val="Paragraphedeliste"/>
        <w:spacing w:after="0" w:line="360" w:lineRule="auto"/>
        <w:ind w:hanging="1854"/>
        <w:rPr>
          <w:b/>
          <w:bCs/>
          <w:color w:val="00B050"/>
          <w:sz w:val="24"/>
          <w:szCs w:val="24"/>
          <w:lang w:val="fr-FR"/>
        </w:rPr>
      </w:pPr>
    </w:p>
    <w:p w14:paraId="3EAB49F3" w14:textId="4C40CB24" w:rsidR="009C6DCE" w:rsidRDefault="009C6DCE" w:rsidP="00C77711">
      <w:pPr>
        <w:pStyle w:val="Paragraphedeliste"/>
        <w:spacing w:after="0" w:line="360" w:lineRule="auto"/>
        <w:ind w:hanging="1854"/>
        <w:rPr>
          <w:b/>
          <w:bCs/>
          <w:color w:val="00B050"/>
          <w:sz w:val="24"/>
          <w:szCs w:val="24"/>
          <w:lang w:val="fr-FR"/>
        </w:rPr>
      </w:pPr>
    </w:p>
    <w:p w14:paraId="6CBDF213" w14:textId="4DFCC67A" w:rsidR="009C6DCE" w:rsidRDefault="009C6DCE" w:rsidP="00C77711">
      <w:pPr>
        <w:pStyle w:val="Paragraphedeliste"/>
        <w:spacing w:after="0" w:line="360" w:lineRule="auto"/>
        <w:ind w:hanging="1854"/>
        <w:rPr>
          <w:b/>
          <w:bCs/>
          <w:color w:val="00B050"/>
          <w:sz w:val="24"/>
          <w:szCs w:val="24"/>
          <w:lang w:val="fr-FR"/>
        </w:rPr>
      </w:pPr>
    </w:p>
    <w:p w14:paraId="75570EA8" w14:textId="27DA4928" w:rsidR="009C6DCE" w:rsidRDefault="009C6DCE" w:rsidP="00C77711">
      <w:pPr>
        <w:pStyle w:val="Paragraphedeliste"/>
        <w:spacing w:after="0" w:line="360" w:lineRule="auto"/>
        <w:ind w:hanging="1854"/>
        <w:rPr>
          <w:b/>
          <w:bCs/>
          <w:color w:val="00B050"/>
          <w:sz w:val="24"/>
          <w:szCs w:val="24"/>
          <w:lang w:val="fr-FR"/>
        </w:rPr>
      </w:pPr>
    </w:p>
    <w:p w14:paraId="7C353C66" w14:textId="215B1017" w:rsidR="009C6DCE" w:rsidRDefault="009C6DCE" w:rsidP="00C77711">
      <w:pPr>
        <w:pStyle w:val="Paragraphedeliste"/>
        <w:spacing w:after="0" w:line="360" w:lineRule="auto"/>
        <w:ind w:hanging="1854"/>
        <w:rPr>
          <w:b/>
          <w:bCs/>
          <w:color w:val="00B050"/>
          <w:sz w:val="24"/>
          <w:szCs w:val="24"/>
          <w:lang w:val="fr-FR"/>
        </w:rPr>
      </w:pPr>
    </w:p>
    <w:p w14:paraId="3D84FFB9" w14:textId="32532CFB" w:rsidR="009C6DCE" w:rsidRDefault="009C6DCE" w:rsidP="00C77711">
      <w:pPr>
        <w:pStyle w:val="Paragraphedeliste"/>
        <w:spacing w:after="0" w:line="360" w:lineRule="auto"/>
        <w:ind w:hanging="1854"/>
        <w:rPr>
          <w:b/>
          <w:bCs/>
          <w:color w:val="00B050"/>
          <w:sz w:val="24"/>
          <w:szCs w:val="24"/>
          <w:lang w:val="fr-FR"/>
        </w:rPr>
      </w:pPr>
    </w:p>
    <w:p w14:paraId="3BF16BAE" w14:textId="37BCCB87" w:rsidR="009C6DCE" w:rsidRDefault="009C6DCE" w:rsidP="00C77711">
      <w:pPr>
        <w:pStyle w:val="Paragraphedeliste"/>
        <w:spacing w:after="0" w:line="360" w:lineRule="auto"/>
        <w:ind w:hanging="1854"/>
        <w:rPr>
          <w:b/>
          <w:bCs/>
          <w:color w:val="00B050"/>
          <w:sz w:val="24"/>
          <w:szCs w:val="24"/>
          <w:lang w:val="fr-FR"/>
        </w:rPr>
      </w:pPr>
    </w:p>
    <w:p w14:paraId="60D8C14C" w14:textId="767C76D8" w:rsidR="009C6DCE" w:rsidRDefault="009C6DCE" w:rsidP="00C77711">
      <w:pPr>
        <w:pStyle w:val="Paragraphedeliste"/>
        <w:spacing w:after="0" w:line="360" w:lineRule="auto"/>
        <w:ind w:hanging="1854"/>
        <w:rPr>
          <w:b/>
          <w:bCs/>
          <w:color w:val="00B050"/>
          <w:sz w:val="24"/>
          <w:szCs w:val="24"/>
          <w:lang w:val="fr-FR"/>
        </w:rPr>
      </w:pPr>
    </w:p>
    <w:p w14:paraId="1FE82E70" w14:textId="294A3CCE" w:rsidR="009C6DCE" w:rsidRDefault="009C6DCE" w:rsidP="00C77711">
      <w:pPr>
        <w:pStyle w:val="Paragraphedeliste"/>
        <w:spacing w:after="0" w:line="360" w:lineRule="auto"/>
        <w:ind w:hanging="1854"/>
        <w:rPr>
          <w:b/>
          <w:bCs/>
          <w:color w:val="00B050"/>
          <w:sz w:val="24"/>
          <w:szCs w:val="24"/>
          <w:lang w:val="fr-FR"/>
        </w:rPr>
      </w:pPr>
    </w:p>
    <w:p w14:paraId="7F2E1A57" w14:textId="26B57810" w:rsidR="009C6DCE" w:rsidRDefault="009C6DCE" w:rsidP="00C77711">
      <w:pPr>
        <w:pStyle w:val="Paragraphedeliste"/>
        <w:spacing w:after="0" w:line="360" w:lineRule="auto"/>
        <w:ind w:hanging="1854"/>
        <w:rPr>
          <w:b/>
          <w:bCs/>
          <w:color w:val="00B050"/>
          <w:sz w:val="24"/>
          <w:szCs w:val="24"/>
          <w:lang w:val="fr-FR"/>
        </w:rPr>
      </w:pPr>
    </w:p>
    <w:p w14:paraId="696E1E65" w14:textId="77777777" w:rsidR="009C6DCE" w:rsidRDefault="009C6DCE" w:rsidP="009C6DCE">
      <w:pPr>
        <w:rPr>
          <w:rFonts w:cs="Calibri"/>
          <w:sz w:val="30"/>
          <w:szCs w:val="30"/>
        </w:rPr>
      </w:pPr>
    </w:p>
    <w:p w14:paraId="4090EB72" w14:textId="77777777" w:rsidR="009C6DCE" w:rsidRDefault="009C6DCE" w:rsidP="009C6DCE">
      <w:pPr>
        <w:rPr>
          <w:rFonts w:cs="Calibri"/>
          <w:sz w:val="30"/>
          <w:szCs w:val="30"/>
        </w:rPr>
      </w:pPr>
    </w:p>
    <w:p w14:paraId="12A55DB1" w14:textId="77777777" w:rsidR="009C6DCE" w:rsidRDefault="009C6DCE" w:rsidP="009C6DCE">
      <w:pPr>
        <w:rPr>
          <w:rFonts w:cs="Calibri"/>
          <w:sz w:val="30"/>
          <w:szCs w:val="30"/>
        </w:rPr>
      </w:pPr>
    </w:p>
    <w:p w14:paraId="6D080AA4" w14:textId="77777777" w:rsidR="009C6DCE" w:rsidRDefault="009C6DCE" w:rsidP="009C6DCE">
      <w:pPr>
        <w:tabs>
          <w:tab w:val="left" w:pos="1524"/>
        </w:tabs>
        <w:rPr>
          <w:rFonts w:cs="Calibri"/>
          <w:b/>
          <w:iCs/>
          <w:color w:val="17365D"/>
          <w:sz w:val="72"/>
          <w:szCs w:val="72"/>
        </w:rPr>
      </w:pPr>
    </w:p>
    <w:p w14:paraId="688D3062" w14:textId="68B0634B" w:rsidR="009C6DCE" w:rsidRPr="001F533A" w:rsidRDefault="009C6DCE" w:rsidP="009C6DCE">
      <w:pPr>
        <w:pStyle w:val="Titre1"/>
        <w:rPr>
          <w:i/>
        </w:rPr>
      </w:pPr>
      <w:bookmarkStart w:id="6" w:name="_Toc54541496"/>
      <w:bookmarkStart w:id="7" w:name="_Toc54542144"/>
      <w:bookmarkStart w:id="8" w:name="_Toc69160424"/>
      <w:r>
        <w:rPr>
          <w:i/>
          <w:noProof/>
        </w:rPr>
        <mc:AlternateContent>
          <mc:Choice Requires="wps">
            <w:drawing>
              <wp:anchor distT="0" distB="0" distL="114300" distR="114300" simplePos="0" relativeHeight="251648000" behindDoc="0" locked="0" layoutInCell="1" allowOverlap="1" wp14:anchorId="176DC6BE" wp14:editId="776F6C69">
                <wp:simplePos x="0" y="0"/>
                <wp:positionH relativeFrom="column">
                  <wp:posOffset>1905</wp:posOffset>
                </wp:positionH>
                <wp:positionV relativeFrom="paragraph">
                  <wp:posOffset>653415</wp:posOffset>
                </wp:positionV>
                <wp:extent cx="6035675" cy="45085"/>
                <wp:effectExtent l="0" t="0" r="317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35675" cy="4508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5EE5A" id="Rectangle 12" o:spid="_x0000_s1026" style="position:absolute;margin-left:.15pt;margin-top:51.45pt;width:475.25pt;height:3.5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" fillcolor="#4f81bd [3204]" stroked="f"/>
            </w:pict>
          </mc:Fallback>
        </mc:AlternateContent>
      </w:r>
      <w:r w:rsidRPr="001F533A">
        <w:rPr>
          <w:rFonts w:cs="Calibri"/>
          <w:i/>
          <w:color w:val="17365D"/>
          <w:sz w:val="72"/>
          <w:szCs w:val="72"/>
        </w:rPr>
        <w:t>Chapitre 2</w:t>
      </w:r>
      <w:bookmarkEnd w:id="6"/>
      <w:bookmarkEnd w:id="7"/>
      <w:bookmarkEnd w:id="8"/>
    </w:p>
    <w:p w14:paraId="0B8614B8" w14:textId="77777777" w:rsidR="009C6DCE" w:rsidRPr="001F533A" w:rsidRDefault="009C6DCE" w:rsidP="009C6DCE">
      <w:pPr>
        <w:pStyle w:val="Titre1"/>
        <w:rPr>
          <w:rFonts w:cs="Calibri"/>
          <w:b w:val="0"/>
          <w:iCs/>
          <w:color w:val="17365D"/>
          <w:sz w:val="56"/>
          <w:szCs w:val="56"/>
        </w:rPr>
      </w:pPr>
      <w:bookmarkStart w:id="9" w:name="_Toc69160425"/>
      <w:r w:rsidRPr="001F533A">
        <w:rPr>
          <w:rFonts w:cs="Calibri"/>
          <w:b w:val="0"/>
          <w:iCs/>
          <w:color w:val="17365D"/>
          <w:sz w:val="56"/>
          <w:szCs w:val="56"/>
        </w:rPr>
        <w:t>Mise en œuvre</w:t>
      </w:r>
      <w:bookmarkEnd w:id="9"/>
    </w:p>
    <w:p w14:paraId="31D586A6" w14:textId="77777777" w:rsidR="009C6DCE" w:rsidRPr="009C6DCE" w:rsidRDefault="009C6DCE" w:rsidP="009C6DCE">
      <w:pPr>
        <w:rPr>
          <w:sz w:val="24"/>
          <w:szCs w:val="24"/>
          <w:lang w:val="fr-FR"/>
        </w:rPr>
      </w:pPr>
    </w:p>
    <w:p w14:paraId="679B63CC" w14:textId="77777777" w:rsidR="009C6DCE" w:rsidRPr="009C6DCE" w:rsidRDefault="009C6DCE" w:rsidP="009C6DCE">
      <w:pPr>
        <w:rPr>
          <w:sz w:val="24"/>
          <w:szCs w:val="24"/>
          <w:lang w:val="fr-FR"/>
        </w:rPr>
      </w:pPr>
    </w:p>
    <w:p w14:paraId="4F506C9D" w14:textId="77777777" w:rsidR="009C6DCE" w:rsidRPr="009C6DCE" w:rsidRDefault="009C6DCE" w:rsidP="009C6DCE">
      <w:pPr>
        <w:rPr>
          <w:sz w:val="24"/>
          <w:szCs w:val="24"/>
          <w:lang w:val="fr-FR"/>
        </w:rPr>
      </w:pPr>
    </w:p>
    <w:p w14:paraId="5B63A544" w14:textId="77777777" w:rsidR="009C6DCE" w:rsidRPr="009C6DCE" w:rsidRDefault="009C6DCE" w:rsidP="009C6DCE">
      <w:pPr>
        <w:rPr>
          <w:sz w:val="24"/>
          <w:szCs w:val="24"/>
          <w:lang w:val="fr-FR"/>
        </w:rPr>
      </w:pPr>
    </w:p>
    <w:p w14:paraId="18C80091" w14:textId="77777777" w:rsidR="009C6DCE" w:rsidRPr="009C6DCE" w:rsidRDefault="009C6DCE" w:rsidP="009C6DCE">
      <w:pPr>
        <w:ind w:right="567" w:firstLine="709"/>
        <w:jc w:val="both"/>
        <w:rPr>
          <w:sz w:val="30"/>
          <w:szCs w:val="30"/>
          <w:lang w:val="fr-FR"/>
        </w:rPr>
      </w:pPr>
    </w:p>
    <w:p w14:paraId="4BCA6C81" w14:textId="77777777" w:rsidR="009C6DCE" w:rsidRPr="009C6DCE" w:rsidRDefault="009C6DCE" w:rsidP="009C6DCE">
      <w:pPr>
        <w:ind w:right="567" w:firstLine="709"/>
        <w:jc w:val="both"/>
        <w:rPr>
          <w:sz w:val="30"/>
          <w:szCs w:val="30"/>
          <w:lang w:val="fr-FR"/>
        </w:rPr>
      </w:pPr>
      <w:r w:rsidRPr="009C6DCE">
        <w:rPr>
          <w:sz w:val="30"/>
          <w:szCs w:val="30"/>
          <w:lang w:val="fr-FR"/>
        </w:rPr>
        <w:t xml:space="preserve">Dans ce chapitre, on présentera le travail en détail, sa conception, ses fonctionnalités, les outils de développement utilisés et une description de la solution élaborée. </w:t>
      </w:r>
    </w:p>
    <w:p w14:paraId="1ACBCC6A" w14:textId="42CCA87E" w:rsidR="009C6DCE" w:rsidRDefault="009C6DCE" w:rsidP="00C77711">
      <w:pPr>
        <w:pStyle w:val="Paragraphedeliste"/>
        <w:spacing w:after="0" w:line="360" w:lineRule="auto"/>
        <w:ind w:hanging="1854"/>
        <w:rPr>
          <w:b/>
          <w:bCs/>
          <w:color w:val="00B050"/>
          <w:sz w:val="24"/>
          <w:szCs w:val="24"/>
          <w:lang w:val="fr-FR"/>
        </w:rPr>
      </w:pPr>
    </w:p>
    <w:p w14:paraId="4068D419" w14:textId="109D9342" w:rsidR="00C66B82" w:rsidRDefault="00C66B82" w:rsidP="00C77711">
      <w:pPr>
        <w:pStyle w:val="Paragraphedeliste"/>
        <w:spacing w:after="0" w:line="360" w:lineRule="auto"/>
        <w:ind w:hanging="1854"/>
        <w:rPr>
          <w:b/>
          <w:bCs/>
          <w:color w:val="00B050"/>
          <w:sz w:val="24"/>
          <w:szCs w:val="24"/>
          <w:lang w:val="fr-FR"/>
        </w:rPr>
      </w:pPr>
    </w:p>
    <w:p w14:paraId="08270C18" w14:textId="5D07A246" w:rsidR="00C66B82" w:rsidRDefault="00C66B82" w:rsidP="00C77711">
      <w:pPr>
        <w:pStyle w:val="Paragraphedeliste"/>
        <w:spacing w:after="0" w:line="360" w:lineRule="auto"/>
        <w:ind w:hanging="1854"/>
        <w:rPr>
          <w:b/>
          <w:bCs/>
          <w:color w:val="00B050"/>
          <w:sz w:val="24"/>
          <w:szCs w:val="24"/>
          <w:lang w:val="fr-FR"/>
        </w:rPr>
      </w:pPr>
    </w:p>
    <w:p w14:paraId="08E9420E" w14:textId="7797D8C4" w:rsidR="00C66B82" w:rsidRDefault="00C66B82" w:rsidP="00C77711">
      <w:pPr>
        <w:pStyle w:val="Paragraphedeliste"/>
        <w:spacing w:after="0" w:line="360" w:lineRule="auto"/>
        <w:ind w:hanging="1854"/>
        <w:rPr>
          <w:b/>
          <w:bCs/>
          <w:color w:val="00B050"/>
          <w:sz w:val="24"/>
          <w:szCs w:val="24"/>
          <w:lang w:val="fr-FR"/>
        </w:rPr>
      </w:pPr>
    </w:p>
    <w:p w14:paraId="1763D490" w14:textId="6BDE4771" w:rsidR="00C66B82" w:rsidRDefault="00C66B82" w:rsidP="00C77711">
      <w:pPr>
        <w:pStyle w:val="Paragraphedeliste"/>
        <w:spacing w:after="0" w:line="360" w:lineRule="auto"/>
        <w:ind w:hanging="1854"/>
        <w:rPr>
          <w:b/>
          <w:bCs/>
          <w:color w:val="00B050"/>
          <w:sz w:val="24"/>
          <w:szCs w:val="24"/>
          <w:lang w:val="fr-FR"/>
        </w:rPr>
      </w:pPr>
    </w:p>
    <w:p w14:paraId="61B29C3E" w14:textId="1C20D443" w:rsidR="00C66B82" w:rsidRPr="007B30B7" w:rsidRDefault="00C66B82" w:rsidP="007B30B7">
      <w:pPr>
        <w:spacing w:after="0" w:line="360" w:lineRule="auto"/>
        <w:rPr>
          <w:b/>
          <w:bCs/>
          <w:color w:val="00B050"/>
          <w:sz w:val="24"/>
          <w:szCs w:val="24"/>
          <w:lang w:val="fr-FR"/>
        </w:rPr>
      </w:pPr>
    </w:p>
    <w:p w14:paraId="6DD7D9CA" w14:textId="77777777" w:rsidR="00C66B82" w:rsidRPr="00C66B82" w:rsidRDefault="00C66B82" w:rsidP="00C66B82">
      <w:pPr>
        <w:pStyle w:val="Titre2"/>
        <w:rPr>
          <w:rFonts w:cs="Calibri"/>
          <w:b w:val="0"/>
          <w:i/>
          <w:color w:val="17365D"/>
          <w:sz w:val="30"/>
          <w:szCs w:val="30"/>
          <w:lang w:val="fr-FR"/>
        </w:rPr>
      </w:pPr>
      <w:bookmarkStart w:id="10" w:name="_Toc69160426"/>
      <w:r w:rsidRPr="00C66B82">
        <w:rPr>
          <w:rFonts w:cs="Calibri"/>
          <w:b w:val="0"/>
          <w:color w:val="17365D"/>
          <w:sz w:val="48"/>
          <w:szCs w:val="48"/>
          <w:lang w:val="fr-FR"/>
        </w:rPr>
        <w:lastRenderedPageBreak/>
        <w:t>Introduction</w:t>
      </w:r>
      <w:bookmarkEnd w:id="10"/>
    </w:p>
    <w:p w14:paraId="0CCB04B6" w14:textId="77777777" w:rsidR="00C66B82" w:rsidRPr="00C66B82" w:rsidRDefault="00C66B82" w:rsidP="00C66B82">
      <w:pPr>
        <w:ind w:right="567"/>
        <w:jc w:val="both"/>
        <w:rPr>
          <w:sz w:val="30"/>
          <w:szCs w:val="30"/>
          <w:lang w:val="fr-FR"/>
        </w:rPr>
      </w:pPr>
      <w:r w:rsidRPr="00C66B82">
        <w:rPr>
          <w:sz w:val="30"/>
          <w:szCs w:val="30"/>
          <w:lang w:val="fr-FR"/>
        </w:rPr>
        <w:t>On procède dans ce chapitre à la présentation de l’application, sa conception, ses fonctionnalités et les différents outils de développement utilisés.</w:t>
      </w:r>
    </w:p>
    <w:p w14:paraId="63806400" w14:textId="77777777" w:rsidR="00C66B82" w:rsidRPr="00C66B82" w:rsidRDefault="00C66B82" w:rsidP="00C66B82">
      <w:pPr>
        <w:pStyle w:val="Titre2"/>
        <w:rPr>
          <w:rFonts w:cs="Calibri"/>
          <w:b w:val="0"/>
          <w:bCs w:val="0"/>
          <w:i/>
          <w:iCs/>
          <w:color w:val="17365D"/>
          <w:sz w:val="48"/>
          <w:szCs w:val="48"/>
          <w:lang w:val="fr-FR"/>
        </w:rPr>
      </w:pPr>
      <w:bookmarkStart w:id="11" w:name="_Toc69160427"/>
      <w:r w:rsidRPr="00C66B82">
        <w:rPr>
          <w:rFonts w:cs="Calibri"/>
          <w:b w:val="0"/>
          <w:bCs w:val="0"/>
          <w:color w:val="17365D"/>
          <w:sz w:val="48"/>
          <w:szCs w:val="48"/>
          <w:lang w:val="fr-FR"/>
        </w:rPr>
        <w:t>Conception de l’application</w:t>
      </w:r>
      <w:bookmarkEnd w:id="11"/>
    </w:p>
    <w:p w14:paraId="4F894272" w14:textId="77777777" w:rsidR="00C66B82" w:rsidRPr="00C66B82" w:rsidRDefault="00C66B82" w:rsidP="00C66B82">
      <w:pPr>
        <w:spacing w:after="0"/>
        <w:jc w:val="both"/>
        <w:rPr>
          <w:rFonts w:cs="Calibri"/>
          <w:sz w:val="30"/>
          <w:szCs w:val="30"/>
          <w:lang w:val="fr-FR"/>
        </w:rPr>
      </w:pPr>
      <w:r w:rsidRPr="00C66B82">
        <w:rPr>
          <w:sz w:val="30"/>
          <w:szCs w:val="30"/>
          <w:lang w:val="fr-FR"/>
        </w:rPr>
        <w:t>Notre application</w:t>
      </w:r>
      <w:r w:rsidRPr="00C66B82">
        <w:rPr>
          <w:rFonts w:cs="Calibri"/>
          <w:sz w:val="30"/>
          <w:szCs w:val="30"/>
          <w:lang w:val="fr-FR"/>
        </w:rPr>
        <w:t xml:space="preserve"> se présente comme le montre le modèle ci-dessous. </w:t>
      </w:r>
    </w:p>
    <w:p w14:paraId="5FC6DF36" w14:textId="77777777" w:rsidR="00C66B82" w:rsidRPr="00C66B82" w:rsidRDefault="00C66B82" w:rsidP="00C66B82">
      <w:pPr>
        <w:spacing w:after="0"/>
        <w:jc w:val="both"/>
        <w:rPr>
          <w:rFonts w:cs="Calibri"/>
          <w:sz w:val="30"/>
          <w:szCs w:val="30"/>
          <w:lang w:val="fr-FR"/>
        </w:rPr>
      </w:pPr>
      <w:r w:rsidRPr="00C66B82">
        <w:rPr>
          <w:rFonts w:cs="Calibri"/>
          <w:sz w:val="30"/>
          <w:szCs w:val="30"/>
          <w:lang w:val="fr-FR"/>
        </w:rPr>
        <w:t>Elle est constituée de deux parties qui intercommuniquent : le front-end (partie visible correspondant à la page web affichée dans le navigateur) et le back-end (partie invisible construite et déployée sur le serveur d’application Tomcat qui réalise les traitements pour répondre aux requêtes soumises par le front-end).</w:t>
      </w:r>
    </w:p>
    <w:p w14:paraId="6B6E059D" w14:textId="76383A14" w:rsidR="00C66B82" w:rsidRPr="00C66B82" w:rsidRDefault="00C66B82" w:rsidP="00C66B82">
      <w:pPr>
        <w:tabs>
          <w:tab w:val="left" w:pos="2385"/>
        </w:tabs>
        <w:rPr>
          <w:rFonts w:cs="Calibri"/>
          <w:color w:val="1F497D"/>
          <w:sz w:val="30"/>
          <w:szCs w:val="30"/>
          <w:lang w:val="fr-FR"/>
        </w:rPr>
      </w:pPr>
      <w:r>
        <w:rPr>
          <w:rFonts w:cs="Calibri"/>
          <w:noProof/>
          <w:color w:val="1F497D"/>
          <w:sz w:val="30"/>
          <w:szCs w:val="30"/>
        </w:rPr>
        <mc:AlternateContent>
          <mc:Choice Requires="wps">
            <w:drawing>
              <wp:anchor distT="0" distB="0" distL="114300" distR="114300" simplePos="0" relativeHeight="251649024" behindDoc="0" locked="0" layoutInCell="1" allowOverlap="1" wp14:anchorId="521D5135" wp14:editId="2570DF6E">
                <wp:simplePos x="0" y="0"/>
                <wp:positionH relativeFrom="column">
                  <wp:posOffset>2146300</wp:posOffset>
                </wp:positionH>
                <wp:positionV relativeFrom="paragraph">
                  <wp:posOffset>106680</wp:posOffset>
                </wp:positionV>
                <wp:extent cx="2574925" cy="2552700"/>
                <wp:effectExtent l="12700" t="11430" r="12700" b="76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4925" cy="2552700"/>
                        </a:xfrm>
                        <a:prstGeom prst="rect">
                          <a:avLst/>
                        </a:prstGeom>
                        <a:solidFill>
                          <a:srgbClr val="FFFFFF"/>
                        </a:solidFill>
                        <a:ln w="9525">
                          <a:solidFill>
                            <a:srgbClr val="000000"/>
                          </a:solidFill>
                          <a:miter lim="800000"/>
                          <a:headEnd/>
                          <a:tailEnd/>
                        </a:ln>
                      </wps:spPr>
                      <wps:txbx>
                        <w:txbxContent>
                          <w:p w14:paraId="7EF06FE3" w14:textId="77777777" w:rsidR="00C66B82" w:rsidRPr="00DE2120" w:rsidRDefault="00C66B82" w:rsidP="00C66B82">
                            <w:pPr>
                              <w:ind w:firstLine="708"/>
                              <w:rPr>
                                <w:color w:val="4F81BD"/>
                              </w:rPr>
                            </w:pPr>
                            <w:r>
                              <w:t xml:space="preserve"> </w:t>
                            </w:r>
                            <w:r w:rsidRPr="00DE2120">
                              <w:rPr>
                                <w:color w:val="4F81BD"/>
                              </w:rPr>
                              <w:t>Embedded Tomcat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5135" id="Rectangle 26" o:spid="_x0000_s1029" style="position:absolute;margin-left:169pt;margin-top:8.4pt;width:202.75pt;height:2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">
                <v:textbox>
                  <w:txbxContent>
                    <w:p w14:paraId="7EF06FE3" w14:textId="77777777" w:rsidR="00C66B82" w:rsidRPr="00DE2120" w:rsidRDefault="00C66B82" w:rsidP="00C66B82">
                      <w:pPr>
                        <w:ind w:firstLine="708"/>
                        <w:rPr>
                          <w:color w:val="4F81BD"/>
                        </w:rPr>
                      </w:pPr>
                      <w:r>
                        <w:t xml:space="preserve"> </w:t>
                      </w:r>
                      <w:r w:rsidRPr="00DE2120">
                        <w:rPr>
                          <w:color w:val="4F81BD"/>
                        </w:rPr>
                        <w:t>Embedded Tomcat Server</w:t>
                      </w:r>
                    </w:p>
                  </w:txbxContent>
                </v:textbox>
              </v:rect>
            </w:pict>
          </mc:Fallback>
        </mc:AlternateContent>
      </w:r>
      <w:r w:rsidRPr="00C66B82">
        <w:rPr>
          <w:rFonts w:cs="Calibri"/>
          <w:color w:val="1F497D"/>
          <w:sz w:val="30"/>
          <w:szCs w:val="30"/>
          <w:lang w:val="fr-FR"/>
        </w:rPr>
        <w:tab/>
      </w:r>
    </w:p>
    <w:p w14:paraId="76DA408F" w14:textId="01025DF4" w:rsidR="00C66B82" w:rsidRPr="002A65B4" w:rsidRDefault="00C66B82" w:rsidP="00C66B82">
      <w:pPr>
        <w:tabs>
          <w:tab w:val="left" w:pos="2385"/>
        </w:tabs>
        <w:ind w:firstLine="708"/>
        <w:rPr>
          <w:rFonts w:cs="Calibri"/>
          <w:sz w:val="24"/>
          <w:szCs w:val="24"/>
        </w:rPr>
      </w:pPr>
      <w:r>
        <w:rPr>
          <w:rFonts w:cs="Calibri"/>
          <w:noProof/>
          <w:sz w:val="30"/>
          <w:szCs w:val="30"/>
          <w:lang w:val="fr-FR"/>
        </w:rPr>
        <mc:AlternateContent>
          <mc:Choice Requires="wps">
            <w:drawing>
              <wp:anchor distT="0" distB="0" distL="114300" distR="114300" simplePos="0" relativeHeight="251656192" behindDoc="0" locked="0" layoutInCell="1" allowOverlap="1" wp14:anchorId="49C13FF6" wp14:editId="41915F50">
                <wp:simplePos x="0" y="0"/>
                <wp:positionH relativeFrom="column">
                  <wp:posOffset>2227580</wp:posOffset>
                </wp:positionH>
                <wp:positionV relativeFrom="paragraph">
                  <wp:posOffset>7620</wp:posOffset>
                </wp:positionV>
                <wp:extent cx="2416175" cy="0"/>
                <wp:effectExtent l="8255" t="7620" r="13970" b="11430"/>
                <wp:wrapNone/>
                <wp:docPr id="25" name="Connecteur droit avec flèch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6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FE3B5E" id="_x0000_t32" coordsize="21600,21600" o:spt="32" o:oned="t" path="m,l21600,21600e" filled="f">
                <v:path arrowok="t" fillok="f" o:connecttype="none"/>
                <o:lock v:ext="edit" shapetype="t"/>
              </v:shapetype>
              <v:shape id="Connecteur droit avec flèche 25" o:spid="_x0000_s1026" type="#_x0000_t32" style="position:absolute;margin-left:175.4pt;margin-top:.6pt;width:190.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"/>
            </w:pict>
          </mc:Fallback>
        </mc:AlternateContent>
      </w:r>
      <w:r>
        <w:rPr>
          <w:rFonts w:cs="Calibri"/>
          <w:noProof/>
          <w:sz w:val="30"/>
          <w:szCs w:val="30"/>
          <w:lang w:val="fr-FR"/>
        </w:rPr>
        <mc:AlternateContent>
          <mc:Choice Requires="wps">
            <w:drawing>
              <wp:anchor distT="0" distB="0" distL="114300" distR="114300" simplePos="0" relativeHeight="251655168" behindDoc="0" locked="0" layoutInCell="1" allowOverlap="1" wp14:anchorId="15BF94D0" wp14:editId="466C7499">
                <wp:simplePos x="0" y="0"/>
                <wp:positionH relativeFrom="column">
                  <wp:posOffset>2327910</wp:posOffset>
                </wp:positionH>
                <wp:positionV relativeFrom="paragraph">
                  <wp:posOffset>188595</wp:posOffset>
                </wp:positionV>
                <wp:extent cx="1228725" cy="1905000"/>
                <wp:effectExtent l="13335" t="7620" r="5715" b="11430"/>
                <wp:wrapNone/>
                <wp:docPr id="24" name="Rectangle : coins arrondi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1905000"/>
                        </a:xfrm>
                        <a:prstGeom prst="roundRect">
                          <a:avLst>
                            <a:gd name="adj" fmla="val 16667"/>
                          </a:avLst>
                        </a:prstGeom>
                        <a:solidFill>
                          <a:srgbClr val="C0C0C0"/>
                        </a:solidFill>
                        <a:ln w="9525">
                          <a:solidFill>
                            <a:srgbClr val="000000"/>
                          </a:solidFill>
                          <a:round/>
                          <a:headEnd/>
                          <a:tailEnd/>
                        </a:ln>
                      </wps:spPr>
                      <wps:txbx>
                        <w:txbxContent>
                          <w:p w14:paraId="7056F1DA" w14:textId="77777777" w:rsidR="00C66B82" w:rsidRPr="002A65B4" w:rsidRDefault="00C66B82" w:rsidP="00C66B82">
                            <w:pPr>
                              <w:jc w:val="center"/>
                              <w:rPr>
                                <w:color w:val="FF0000"/>
                              </w:rPr>
                            </w:pPr>
                            <w:r w:rsidRPr="002A65B4">
                              <w:rPr>
                                <w:color w:val="FF0000"/>
                              </w:rPr>
                              <w:t>Restful Web Services</w:t>
                            </w:r>
                          </w:p>
                          <w:p w14:paraId="52893447" w14:textId="77777777" w:rsidR="00C66B82" w:rsidRPr="002A65B4" w:rsidRDefault="00C66B82" w:rsidP="00C66B82">
                            <w:pPr>
                              <w:jc w:val="center"/>
                            </w:pPr>
                            <w:r w:rsidRPr="002A65B4">
                              <w:t>CREATE</w:t>
                            </w:r>
                          </w:p>
                          <w:p w14:paraId="74A759D6" w14:textId="77777777" w:rsidR="00C66B82" w:rsidRPr="002A65B4" w:rsidRDefault="00C66B82" w:rsidP="00C66B82">
                            <w:pPr>
                              <w:jc w:val="center"/>
                            </w:pPr>
                            <w:r w:rsidRPr="002A65B4">
                              <w:t>Read</w:t>
                            </w:r>
                          </w:p>
                          <w:p w14:paraId="532E62F9" w14:textId="77777777" w:rsidR="00C66B82" w:rsidRPr="002A65B4" w:rsidRDefault="00C66B82" w:rsidP="00C66B82">
                            <w:pPr>
                              <w:jc w:val="center"/>
                            </w:pPr>
                            <w:r w:rsidRPr="002A65B4">
                              <w:t>Update</w:t>
                            </w:r>
                          </w:p>
                          <w:p w14:paraId="3597CA97" w14:textId="77777777" w:rsidR="00C66B82" w:rsidRDefault="00C66B82" w:rsidP="00C66B82">
                            <w:pPr>
                              <w:jc w:val="center"/>
                            </w:pPr>
                            <w: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F94D0" id="Rectangle : coins arrondis 24" o:spid="_x0000_s1030" style="position:absolute;left:0;text-align:left;margin-left:183.3pt;margin-top:14.85pt;width:96.75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" fillcolor="silver">
                <v:textbox>
                  <w:txbxContent>
                    <w:p w14:paraId="7056F1DA" w14:textId="77777777" w:rsidR="00C66B82" w:rsidRPr="002A65B4" w:rsidRDefault="00C66B82" w:rsidP="00C66B82">
                      <w:pPr>
                        <w:jc w:val="center"/>
                        <w:rPr>
                          <w:color w:val="FF0000"/>
                        </w:rPr>
                      </w:pPr>
                      <w:r w:rsidRPr="002A65B4">
                        <w:rPr>
                          <w:color w:val="FF0000"/>
                        </w:rPr>
                        <w:t>Restful Web Services</w:t>
                      </w:r>
                    </w:p>
                    <w:p w14:paraId="52893447" w14:textId="77777777" w:rsidR="00C66B82" w:rsidRPr="002A65B4" w:rsidRDefault="00C66B82" w:rsidP="00C66B82">
                      <w:pPr>
                        <w:jc w:val="center"/>
                      </w:pPr>
                      <w:r w:rsidRPr="002A65B4">
                        <w:t>CREATE</w:t>
                      </w:r>
                    </w:p>
                    <w:p w14:paraId="74A759D6" w14:textId="77777777" w:rsidR="00C66B82" w:rsidRPr="002A65B4" w:rsidRDefault="00C66B82" w:rsidP="00C66B82">
                      <w:pPr>
                        <w:jc w:val="center"/>
                      </w:pPr>
                      <w:r w:rsidRPr="002A65B4">
                        <w:t>Read</w:t>
                      </w:r>
                    </w:p>
                    <w:p w14:paraId="532E62F9" w14:textId="77777777" w:rsidR="00C66B82" w:rsidRPr="002A65B4" w:rsidRDefault="00C66B82" w:rsidP="00C66B82">
                      <w:pPr>
                        <w:jc w:val="center"/>
                      </w:pPr>
                      <w:r w:rsidRPr="002A65B4">
                        <w:t>Update</w:t>
                      </w:r>
                    </w:p>
                    <w:p w14:paraId="3597CA97" w14:textId="77777777" w:rsidR="00C66B82" w:rsidRDefault="00C66B82" w:rsidP="00C66B82">
                      <w:pPr>
                        <w:jc w:val="center"/>
                      </w:pPr>
                      <w:r>
                        <w:t>Delete</w:t>
                      </w:r>
                    </w:p>
                  </w:txbxContent>
                </v:textbox>
              </v:roundrect>
            </w:pict>
          </mc:Fallback>
        </mc:AlternateContent>
      </w:r>
      <w:r w:rsidRPr="002A65B4">
        <w:rPr>
          <w:rFonts w:cs="Calibri"/>
          <w:sz w:val="24"/>
          <w:szCs w:val="24"/>
        </w:rPr>
        <w:t>Client</w:t>
      </w:r>
    </w:p>
    <w:p w14:paraId="2DEB96C6" w14:textId="31F9A33A" w:rsidR="00C66B82" w:rsidRPr="002A65B4" w:rsidRDefault="00C66B82" w:rsidP="00C66B82">
      <w:pPr>
        <w:tabs>
          <w:tab w:val="left" w:pos="2385"/>
        </w:tabs>
        <w:ind w:firstLine="2124"/>
        <w:rPr>
          <w:rFonts w:cs="Calibri"/>
          <w:color w:val="31849B"/>
          <w:sz w:val="24"/>
          <w:szCs w:val="24"/>
        </w:rPr>
      </w:pPr>
      <w:r>
        <w:rPr>
          <w:rFonts w:cs="Calibri"/>
          <w:noProof/>
          <w:color w:val="1F497D"/>
          <w:sz w:val="30"/>
          <w:szCs w:val="30"/>
          <w:lang w:val="fr-FR"/>
        </w:rPr>
        <mc:AlternateContent>
          <mc:Choice Requires="wps">
            <w:drawing>
              <wp:anchor distT="0" distB="0" distL="114300" distR="114300" simplePos="0" relativeHeight="251657216" behindDoc="0" locked="0" layoutInCell="1" allowOverlap="1" wp14:anchorId="71BCBE3C" wp14:editId="21E3BB37">
                <wp:simplePos x="0" y="0"/>
                <wp:positionH relativeFrom="column">
                  <wp:posOffset>86995</wp:posOffset>
                </wp:positionH>
                <wp:positionV relativeFrom="paragraph">
                  <wp:posOffset>79375</wp:posOffset>
                </wp:positionV>
                <wp:extent cx="1181100" cy="795020"/>
                <wp:effectExtent l="1270" t="3175" r="0" b="19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79502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8875D" w14:textId="03CC3E81" w:rsidR="00C66B82" w:rsidRPr="00DE2120" w:rsidRDefault="00C66B82" w:rsidP="00C66B82">
                            <w:pPr>
                              <w:spacing w:after="0"/>
                              <w:rPr>
                                <w:color w:val="FFFFFF"/>
                                <w:sz w:val="24"/>
                                <w:szCs w:val="24"/>
                              </w:rPr>
                            </w:pPr>
                            <w:r>
                              <w:rPr>
                                <w:sz w:val="24"/>
                                <w:szCs w:val="24"/>
                              </w:rPr>
                              <w:t xml:space="preserve">   </w:t>
                            </w:r>
                            <w:r w:rsidRPr="00DE2120">
                              <w:rPr>
                                <w:color w:val="FFFFFF"/>
                                <w:sz w:val="24"/>
                                <w:szCs w:val="24"/>
                              </w:rPr>
                              <w:t xml:space="preserve">Angular </w:t>
                            </w:r>
                            <w:r w:rsidR="00AC45FD">
                              <w:rPr>
                                <w:color w:val="FFFFFF"/>
                                <w:sz w:val="24"/>
                                <w:szCs w:val="24"/>
                              </w:rPr>
                              <w:t>10</w:t>
                            </w:r>
                          </w:p>
                          <w:p w14:paraId="632DC21D" w14:textId="77777777" w:rsidR="00C66B82" w:rsidRPr="00DE2120" w:rsidRDefault="00C66B82" w:rsidP="00C66B82">
                            <w:pPr>
                              <w:spacing w:after="0"/>
                              <w:jc w:val="center"/>
                              <w:rPr>
                                <w:color w:val="FFFFFF"/>
                                <w:sz w:val="24"/>
                                <w:szCs w:val="24"/>
                              </w:rPr>
                            </w:pPr>
                            <w:r w:rsidRPr="00DE2120">
                              <w:rPr>
                                <w:color w:val="FFFFFF"/>
                                <w:sz w:val="24"/>
                                <w:szCs w:val="24"/>
                              </w:rPr>
                              <w:t>Web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CBE3C" id="Rectangle 23" o:spid="_x0000_s1031" style="position:absolute;left:0;text-align:left;margin-left:6.85pt;margin-top:6.25pt;width:93pt;height:6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" fillcolor="#fc0" stroked="f">
                <v:textbox>
                  <w:txbxContent>
                    <w:p w14:paraId="15B8875D" w14:textId="03CC3E81" w:rsidR="00C66B82" w:rsidRPr="00DE2120" w:rsidRDefault="00C66B82" w:rsidP="00C66B82">
                      <w:pPr>
                        <w:spacing w:after="0"/>
                        <w:rPr>
                          <w:color w:val="FFFFFF"/>
                          <w:sz w:val="24"/>
                          <w:szCs w:val="24"/>
                        </w:rPr>
                      </w:pPr>
                      <w:r>
                        <w:rPr>
                          <w:sz w:val="24"/>
                          <w:szCs w:val="24"/>
                        </w:rPr>
                        <w:t xml:space="preserve">   </w:t>
                      </w:r>
                      <w:r w:rsidRPr="00DE2120">
                        <w:rPr>
                          <w:color w:val="FFFFFF"/>
                          <w:sz w:val="24"/>
                          <w:szCs w:val="24"/>
                        </w:rPr>
                        <w:t xml:space="preserve">Angular </w:t>
                      </w:r>
                      <w:r w:rsidR="00AC45FD">
                        <w:rPr>
                          <w:color w:val="FFFFFF"/>
                          <w:sz w:val="24"/>
                          <w:szCs w:val="24"/>
                        </w:rPr>
                        <w:t>10</w:t>
                      </w:r>
                    </w:p>
                    <w:p w14:paraId="632DC21D" w14:textId="77777777" w:rsidR="00C66B82" w:rsidRPr="00DE2120" w:rsidRDefault="00C66B82" w:rsidP="00C66B82">
                      <w:pPr>
                        <w:spacing w:after="0"/>
                        <w:jc w:val="center"/>
                        <w:rPr>
                          <w:color w:val="FFFFFF"/>
                          <w:sz w:val="24"/>
                          <w:szCs w:val="24"/>
                        </w:rPr>
                      </w:pPr>
                      <w:r w:rsidRPr="00DE2120">
                        <w:rPr>
                          <w:color w:val="FFFFFF"/>
                          <w:sz w:val="24"/>
                          <w:szCs w:val="24"/>
                        </w:rPr>
                        <w:t>Web Application</w:t>
                      </w:r>
                    </w:p>
                  </w:txbxContent>
                </v:textbox>
              </v:rect>
            </w:pict>
          </mc:Fallback>
        </mc:AlternateContent>
      </w:r>
      <w:r>
        <w:rPr>
          <w:rFonts w:cs="Calibri"/>
          <w:noProof/>
          <w:color w:val="1F497D"/>
          <w:sz w:val="30"/>
          <w:szCs w:val="30"/>
          <w:lang w:val="fr-FR"/>
        </w:rPr>
        <mc:AlternateContent>
          <mc:Choice Requires="wps">
            <w:drawing>
              <wp:anchor distT="0" distB="0" distL="114300" distR="114300" simplePos="0" relativeHeight="251650048" behindDoc="0" locked="0" layoutInCell="1" allowOverlap="1" wp14:anchorId="70DAF95B" wp14:editId="291D0448">
                <wp:simplePos x="0" y="0"/>
                <wp:positionH relativeFrom="column">
                  <wp:posOffset>3718560</wp:posOffset>
                </wp:positionH>
                <wp:positionV relativeFrom="paragraph">
                  <wp:posOffset>112395</wp:posOffset>
                </wp:positionV>
                <wp:extent cx="819150" cy="483235"/>
                <wp:effectExtent l="13335" t="7620" r="5715" b="13970"/>
                <wp:wrapNone/>
                <wp:docPr id="22" name="Rectangle :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83235"/>
                        </a:xfrm>
                        <a:prstGeom prst="roundRect">
                          <a:avLst>
                            <a:gd name="adj" fmla="val 16667"/>
                          </a:avLst>
                        </a:prstGeom>
                        <a:solidFill>
                          <a:srgbClr val="548DD4"/>
                        </a:solidFill>
                        <a:ln w="9525">
                          <a:solidFill>
                            <a:srgbClr val="000000"/>
                          </a:solidFill>
                          <a:round/>
                          <a:headEnd/>
                          <a:tailEnd/>
                        </a:ln>
                      </wps:spPr>
                      <wps:txbx>
                        <w:txbxContent>
                          <w:p w14:paraId="683A7381" w14:textId="77777777" w:rsidR="00C66B82" w:rsidRDefault="00C66B82" w:rsidP="00C66B82">
                            <w:pPr>
                              <w:jc w:val="center"/>
                            </w:pPr>
                            <w:r>
                              <w:t>Spring Data JPA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AF95B" id="Rectangle : coins arrondis 22" o:spid="_x0000_s1032" style="position:absolute;left:0;text-align:left;margin-left:292.8pt;margin-top:8.85pt;width:64.5pt;height:38.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" fillcolor="#548dd4">
                <v:textbox>
                  <w:txbxContent>
                    <w:p w14:paraId="683A7381" w14:textId="77777777" w:rsidR="00C66B82" w:rsidRDefault="00C66B82" w:rsidP="00C66B82">
                      <w:pPr>
                        <w:jc w:val="center"/>
                      </w:pPr>
                      <w:r>
                        <w:t>Spring Data JPA</w:t>
                      </w:r>
                    </w:p>
                  </w:txbxContent>
                </v:textbox>
              </v:roundrect>
            </w:pict>
          </mc:Fallback>
        </mc:AlternateContent>
      </w:r>
      <w:r w:rsidRPr="002A65B4">
        <w:rPr>
          <w:rFonts w:cs="Calibri"/>
          <w:color w:val="31849B"/>
          <w:sz w:val="24"/>
          <w:szCs w:val="24"/>
        </w:rPr>
        <w:t>Http,JSON</w:t>
      </w:r>
    </w:p>
    <w:p w14:paraId="42040844" w14:textId="50F7BEB0" w:rsidR="00C66B82" w:rsidRPr="002A65B4" w:rsidRDefault="00C66B82" w:rsidP="00C66B82">
      <w:pPr>
        <w:tabs>
          <w:tab w:val="left" w:pos="2385"/>
        </w:tabs>
        <w:rPr>
          <w:rFonts w:cs="Calibri"/>
          <w:color w:val="1F497D"/>
          <w:sz w:val="24"/>
          <w:szCs w:val="24"/>
        </w:rPr>
      </w:pPr>
      <w:r>
        <w:rPr>
          <w:rFonts w:cs="Calibri"/>
          <w:noProof/>
          <w:color w:val="1F497D"/>
          <w:sz w:val="30"/>
          <w:szCs w:val="30"/>
          <w:lang w:val="fr-FR"/>
        </w:rPr>
        <mc:AlternateContent>
          <mc:Choice Requires="wps">
            <w:drawing>
              <wp:anchor distT="0" distB="0" distL="114300" distR="114300" simplePos="0" relativeHeight="251663360" behindDoc="0" locked="0" layoutInCell="1" allowOverlap="1" wp14:anchorId="1B9D181D" wp14:editId="3B38D8F6">
                <wp:simplePos x="0" y="0"/>
                <wp:positionH relativeFrom="column">
                  <wp:posOffset>5100007</wp:posOffset>
                </wp:positionH>
                <wp:positionV relativeFrom="paragraph">
                  <wp:posOffset>27404</wp:posOffset>
                </wp:positionV>
                <wp:extent cx="962025" cy="1409700"/>
                <wp:effectExtent l="13335" t="12700" r="5715" b="6350"/>
                <wp:wrapNone/>
                <wp:docPr id="21" name="Cylindr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1409700"/>
                        </a:xfrm>
                        <a:prstGeom prst="can">
                          <a:avLst>
                            <a:gd name="adj" fmla="val 36634"/>
                          </a:avLst>
                        </a:prstGeom>
                        <a:solidFill>
                          <a:srgbClr val="C0504D"/>
                        </a:solidFill>
                        <a:ln w="9525">
                          <a:solidFill>
                            <a:srgbClr val="000000"/>
                          </a:solidFill>
                          <a:round/>
                          <a:headEnd/>
                          <a:tailEnd/>
                        </a:ln>
                      </wps:spPr>
                      <wps:txbx>
                        <w:txbxContent>
                          <w:p w14:paraId="082138ED" w14:textId="77777777" w:rsidR="00C66B82" w:rsidRPr="00DE2120" w:rsidRDefault="00C66B82" w:rsidP="00C66B82">
                            <w:pPr>
                              <w:spacing w:after="0"/>
                              <w:jc w:val="center"/>
                              <w:rPr>
                                <w:color w:val="FFFFFF"/>
                              </w:rPr>
                            </w:pPr>
                          </w:p>
                          <w:p w14:paraId="7D919304" w14:textId="77777777" w:rsidR="00C66B82" w:rsidRPr="00DE2120" w:rsidRDefault="00C66B82" w:rsidP="00C66B82">
                            <w:pPr>
                              <w:spacing w:after="0"/>
                              <w:jc w:val="center"/>
                              <w:rPr>
                                <w:color w:val="FFFFFF"/>
                              </w:rPr>
                            </w:pPr>
                            <w:r w:rsidRPr="00DE2120">
                              <w:rPr>
                                <w:color w:val="FFFFFF"/>
                              </w:rPr>
                              <w:t>MySQL</w:t>
                            </w:r>
                          </w:p>
                          <w:p w14:paraId="54C20620" w14:textId="77777777" w:rsidR="00C66B82" w:rsidRPr="00DE2120" w:rsidRDefault="00C66B82" w:rsidP="00C66B82">
                            <w:pPr>
                              <w:spacing w:after="0"/>
                              <w:jc w:val="center"/>
                              <w:rPr>
                                <w:color w:val="FFFFFF"/>
                              </w:rPr>
                            </w:pPr>
                            <w:r w:rsidRPr="00DE2120">
                              <w:rPr>
                                <w:color w:val="FFFFFF"/>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D18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1" o:spid="_x0000_s1033" type="#_x0000_t22" style="position:absolute;margin-left:401.6pt;margin-top:2.15pt;width:75.75pt;height:1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" fillcolor="#c0504d">
                <v:textbox>
                  <w:txbxContent>
                    <w:p w14:paraId="082138ED" w14:textId="77777777" w:rsidR="00C66B82" w:rsidRPr="00DE2120" w:rsidRDefault="00C66B82" w:rsidP="00C66B82">
                      <w:pPr>
                        <w:spacing w:after="0"/>
                        <w:jc w:val="center"/>
                        <w:rPr>
                          <w:color w:val="FFFFFF"/>
                        </w:rPr>
                      </w:pPr>
                    </w:p>
                    <w:p w14:paraId="7D919304" w14:textId="77777777" w:rsidR="00C66B82" w:rsidRPr="00DE2120" w:rsidRDefault="00C66B82" w:rsidP="00C66B82">
                      <w:pPr>
                        <w:spacing w:after="0"/>
                        <w:jc w:val="center"/>
                        <w:rPr>
                          <w:color w:val="FFFFFF"/>
                        </w:rPr>
                      </w:pPr>
                      <w:r w:rsidRPr="00DE2120">
                        <w:rPr>
                          <w:color w:val="FFFFFF"/>
                        </w:rPr>
                        <w:t>MySQL</w:t>
                      </w:r>
                    </w:p>
                    <w:p w14:paraId="54C20620" w14:textId="77777777" w:rsidR="00C66B82" w:rsidRPr="00DE2120" w:rsidRDefault="00C66B82" w:rsidP="00C66B82">
                      <w:pPr>
                        <w:spacing w:after="0"/>
                        <w:jc w:val="center"/>
                        <w:rPr>
                          <w:color w:val="FFFFFF"/>
                        </w:rPr>
                      </w:pPr>
                      <w:r w:rsidRPr="00DE2120">
                        <w:rPr>
                          <w:color w:val="FFFFFF"/>
                        </w:rPr>
                        <w:t>Database</w:t>
                      </w:r>
                    </w:p>
                  </w:txbxContent>
                </v:textbox>
              </v:shape>
            </w:pict>
          </mc:Fallback>
        </mc:AlternateContent>
      </w:r>
      <w:r>
        <w:rPr>
          <w:rFonts w:cs="Calibri"/>
          <w:noProof/>
          <w:sz w:val="24"/>
          <w:szCs w:val="24"/>
          <w:lang w:val="fr-FR"/>
        </w:rPr>
        <mc:AlternateContent>
          <mc:Choice Requires="wps">
            <w:drawing>
              <wp:anchor distT="0" distB="0" distL="114300" distR="114300" simplePos="0" relativeHeight="251652096" behindDoc="0" locked="0" layoutInCell="1" allowOverlap="1" wp14:anchorId="74B2D458" wp14:editId="0B323357">
                <wp:simplePos x="0" y="0"/>
                <wp:positionH relativeFrom="column">
                  <wp:posOffset>4121785</wp:posOffset>
                </wp:positionH>
                <wp:positionV relativeFrom="paragraph">
                  <wp:posOffset>243205</wp:posOffset>
                </wp:positionV>
                <wp:extent cx="10160" cy="462280"/>
                <wp:effectExtent l="54610" t="24130" r="59055" b="1841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4622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B924C" id="Connecteur droit avec flèche 20" o:spid="_x0000_s1026" type="#_x0000_t32" style="position:absolute;margin-left:324.55pt;margin-top:19.15pt;width:.8pt;height:3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">
                <v:stroke startarrow="block" endarrow="block"/>
              </v:shape>
            </w:pict>
          </mc:Fallback>
        </mc:AlternateContent>
      </w:r>
      <w:r>
        <w:rPr>
          <w:rFonts w:cs="Calibri"/>
          <w:noProof/>
          <w:sz w:val="24"/>
          <w:szCs w:val="24"/>
          <w:lang w:val="fr-FR"/>
        </w:rPr>
        <mc:AlternateContent>
          <mc:Choice Requires="wps">
            <w:drawing>
              <wp:anchor distT="0" distB="0" distL="114300" distR="114300" simplePos="0" relativeHeight="251659264" behindDoc="0" locked="0" layoutInCell="1" allowOverlap="1" wp14:anchorId="0B891C92" wp14:editId="10AFEF3B">
                <wp:simplePos x="0" y="0"/>
                <wp:positionH relativeFrom="column">
                  <wp:posOffset>1200150</wp:posOffset>
                </wp:positionH>
                <wp:positionV relativeFrom="paragraph">
                  <wp:posOffset>214630</wp:posOffset>
                </wp:positionV>
                <wp:extent cx="1113790" cy="635"/>
                <wp:effectExtent l="19050" t="52705" r="10160" b="60960"/>
                <wp:wrapNone/>
                <wp:docPr id="19" name="Connecteur droit avec flèch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3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785E4" id="Connecteur droit avec flèche 19" o:spid="_x0000_s1026" type="#_x0000_t32" style="position:absolute;margin-left:94.5pt;margin-top:16.9pt;width:87.7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">
                <v:stroke endarrow="block"/>
              </v:shape>
            </w:pict>
          </mc:Fallback>
        </mc:AlternateContent>
      </w:r>
      <w:r>
        <w:rPr>
          <w:rFonts w:cs="Calibri"/>
          <w:noProof/>
          <w:sz w:val="24"/>
          <w:szCs w:val="24"/>
          <w:lang w:val="fr-FR"/>
        </w:rPr>
        <mc:AlternateContent>
          <mc:Choice Requires="wps">
            <w:drawing>
              <wp:anchor distT="0" distB="0" distL="114300" distR="114300" simplePos="0" relativeHeight="251658240" behindDoc="0" locked="0" layoutInCell="1" allowOverlap="1" wp14:anchorId="2619D665" wp14:editId="7079BB3F">
                <wp:simplePos x="0" y="0"/>
                <wp:positionH relativeFrom="column">
                  <wp:posOffset>1249045</wp:posOffset>
                </wp:positionH>
                <wp:positionV relativeFrom="paragraph">
                  <wp:posOffset>4445</wp:posOffset>
                </wp:positionV>
                <wp:extent cx="1067435" cy="635"/>
                <wp:effectExtent l="10795" t="52070" r="17145" b="61595"/>
                <wp:wrapNone/>
                <wp:docPr id="18" name="Connecteur droit avec flèch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7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689B3" id="Connecteur droit avec flèche 18" o:spid="_x0000_s1026" type="#_x0000_t32" style="position:absolute;margin-left:98.35pt;margin-top:.35pt;width:84.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">
                <v:stroke endarrow="block"/>
              </v:shape>
            </w:pict>
          </mc:Fallback>
        </mc:AlternateContent>
      </w:r>
    </w:p>
    <w:p w14:paraId="2FBDE67B" w14:textId="60C7C8F2" w:rsidR="00C66B82" w:rsidRPr="002A65B4" w:rsidRDefault="00C66B82" w:rsidP="00C66B82">
      <w:pPr>
        <w:tabs>
          <w:tab w:val="left" w:pos="2385"/>
        </w:tabs>
        <w:rPr>
          <w:rFonts w:cs="Calibri"/>
          <w:color w:val="1F497D"/>
          <w:sz w:val="24"/>
          <w:szCs w:val="24"/>
        </w:rPr>
      </w:pPr>
      <w:r>
        <w:rPr>
          <w:rFonts w:cs="Calibri"/>
          <w:noProof/>
          <w:color w:val="1F497D"/>
          <w:sz w:val="24"/>
          <w:szCs w:val="24"/>
          <w:lang w:val="fr-FR"/>
        </w:rPr>
        <mc:AlternateContent>
          <mc:Choice Requires="wps">
            <w:drawing>
              <wp:anchor distT="0" distB="0" distL="114300" distR="114300" simplePos="0" relativeHeight="251660288" behindDoc="0" locked="0" layoutInCell="1" allowOverlap="1" wp14:anchorId="4842B3DD" wp14:editId="526AA84F">
                <wp:simplePos x="0" y="0"/>
                <wp:positionH relativeFrom="column">
                  <wp:posOffset>699135</wp:posOffset>
                </wp:positionH>
                <wp:positionV relativeFrom="paragraph">
                  <wp:posOffset>193040</wp:posOffset>
                </wp:positionV>
                <wp:extent cx="0" cy="500380"/>
                <wp:effectExtent l="60960" t="21590" r="53340" b="2095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03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79038" id="Connecteur droit avec flèche 17" o:spid="_x0000_s1026" type="#_x0000_t32" style="position:absolute;margin-left:55.05pt;margin-top:15.2pt;width:0;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">
                <v:stroke startarrow="block" endarrow="block"/>
              </v:shape>
            </w:pict>
          </mc:Fallback>
        </mc:AlternateContent>
      </w:r>
    </w:p>
    <w:p w14:paraId="233FC4FE" w14:textId="53B92857" w:rsidR="00C66B82" w:rsidRPr="002A65B4" w:rsidRDefault="00C66B82" w:rsidP="00C66B82">
      <w:pPr>
        <w:tabs>
          <w:tab w:val="left" w:pos="2385"/>
        </w:tabs>
        <w:rPr>
          <w:rFonts w:cs="Calibri"/>
          <w:color w:val="1F497D"/>
          <w:sz w:val="24"/>
          <w:szCs w:val="24"/>
        </w:rPr>
      </w:pPr>
      <w:r>
        <w:rPr>
          <w:rFonts w:cs="Calibri"/>
          <w:noProof/>
          <w:color w:val="1F497D"/>
          <w:sz w:val="30"/>
          <w:szCs w:val="30"/>
          <w:lang w:val="fr-FR"/>
        </w:rPr>
        <mc:AlternateContent>
          <mc:Choice Requires="wps">
            <w:drawing>
              <wp:anchor distT="0" distB="0" distL="114300" distR="114300" simplePos="0" relativeHeight="251653120" behindDoc="0" locked="0" layoutInCell="1" allowOverlap="1" wp14:anchorId="41FAF097" wp14:editId="6161A1C7">
                <wp:simplePos x="0" y="0"/>
                <wp:positionH relativeFrom="column">
                  <wp:posOffset>4611816</wp:posOffset>
                </wp:positionH>
                <wp:positionV relativeFrom="paragraph">
                  <wp:posOffset>185107</wp:posOffset>
                </wp:positionV>
                <wp:extent cx="497304" cy="247650"/>
                <wp:effectExtent l="19050" t="19050" r="17145" b="38100"/>
                <wp:wrapNone/>
                <wp:docPr id="16" name="Flèche : double flèche horizonta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304" cy="247650"/>
                        </a:xfrm>
                        <a:prstGeom prst="leftRightArrow">
                          <a:avLst>
                            <a:gd name="adj1" fmla="val 50000"/>
                            <a:gd name="adj2" fmla="val 6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B982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6" o:spid="_x0000_s1026" type="#_x0000_t69" style="position:absolute;margin-left:363.15pt;margin-top:14.6pt;width:39.15pt;height: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" adj="7364"/>
            </w:pict>
          </mc:Fallback>
        </mc:AlternateContent>
      </w:r>
      <w:r>
        <w:rPr>
          <w:rFonts w:cs="Calibri"/>
          <w:noProof/>
          <w:color w:val="1F497D"/>
          <w:sz w:val="30"/>
          <w:szCs w:val="30"/>
          <w:lang w:val="fr-FR"/>
        </w:rPr>
        <mc:AlternateContent>
          <mc:Choice Requires="wps">
            <w:drawing>
              <wp:anchor distT="0" distB="0" distL="114300" distR="114300" simplePos="0" relativeHeight="251651072" behindDoc="0" locked="0" layoutInCell="1" allowOverlap="1" wp14:anchorId="52EC9963" wp14:editId="6143A4E4">
                <wp:simplePos x="0" y="0"/>
                <wp:positionH relativeFrom="column">
                  <wp:posOffset>3684270</wp:posOffset>
                </wp:positionH>
                <wp:positionV relativeFrom="paragraph">
                  <wp:posOffset>24130</wp:posOffset>
                </wp:positionV>
                <wp:extent cx="914400" cy="561975"/>
                <wp:effectExtent l="7620" t="5080" r="11430" b="13970"/>
                <wp:wrapNone/>
                <wp:docPr id="15" name="Rectangle : coins arrondi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61975"/>
                        </a:xfrm>
                        <a:prstGeom prst="roundRect">
                          <a:avLst>
                            <a:gd name="adj" fmla="val 16667"/>
                          </a:avLst>
                        </a:prstGeom>
                        <a:solidFill>
                          <a:srgbClr val="548DD4"/>
                        </a:solidFill>
                        <a:ln w="9525">
                          <a:solidFill>
                            <a:srgbClr val="000000"/>
                          </a:solidFill>
                          <a:round/>
                          <a:headEnd/>
                          <a:tailEnd/>
                        </a:ln>
                      </wps:spPr>
                      <wps:txbx>
                        <w:txbxContent>
                          <w:p w14:paraId="540F4ACC" w14:textId="77777777" w:rsidR="00C66B82" w:rsidRDefault="00C66B82" w:rsidP="00C66B82">
                            <w:pPr>
                              <w:jc w:val="center"/>
                            </w:pPr>
                            <w:r>
                              <w:t>Hibernate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EC9963" id="Rectangle : coins arrondis 15" o:spid="_x0000_s1034" style="position:absolute;margin-left:290.1pt;margin-top:1.9pt;width:1in;height:4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" fillcolor="#548dd4">
                <v:textbox>
                  <w:txbxContent>
                    <w:p w14:paraId="540F4ACC" w14:textId="77777777" w:rsidR="00C66B82" w:rsidRDefault="00C66B82" w:rsidP="00C66B82">
                      <w:pPr>
                        <w:jc w:val="center"/>
                      </w:pPr>
                      <w:r>
                        <w:t>Hibernate Framework</w:t>
                      </w:r>
                    </w:p>
                  </w:txbxContent>
                </v:textbox>
              </v:roundrect>
            </w:pict>
          </mc:Fallback>
        </mc:AlternateContent>
      </w:r>
    </w:p>
    <w:p w14:paraId="6075029D" w14:textId="7DA39460" w:rsidR="00C66B82" w:rsidRPr="002A65B4" w:rsidRDefault="00C66B82" w:rsidP="00C66B82">
      <w:pPr>
        <w:tabs>
          <w:tab w:val="left" w:pos="2385"/>
        </w:tabs>
        <w:rPr>
          <w:rFonts w:cs="Calibri"/>
          <w:color w:val="1F497D"/>
          <w:sz w:val="30"/>
          <w:szCs w:val="30"/>
        </w:rPr>
      </w:pPr>
      <w:r w:rsidRPr="002A65B4">
        <w:rPr>
          <w:rFonts w:cs="Calibri"/>
          <w:color w:val="1F497D"/>
          <w:sz w:val="30"/>
          <w:szCs w:val="30"/>
        </w:rPr>
        <w:t xml:space="preserve">        </w:t>
      </w:r>
      <w:r>
        <w:rPr>
          <w:rFonts w:cs="Calibri"/>
          <w:noProof/>
          <w:color w:val="1F497D"/>
          <w:sz w:val="30"/>
          <w:szCs w:val="30"/>
        </w:rPr>
        <w:drawing>
          <wp:inline distT="0" distB="0" distL="0" distR="0" wp14:anchorId="59C53E35" wp14:editId="032A0236">
            <wp:extent cx="735965" cy="641350"/>
            <wp:effectExtent l="0" t="0" r="698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965" cy="641350"/>
                    </a:xfrm>
                    <a:prstGeom prst="rect">
                      <a:avLst/>
                    </a:prstGeom>
                    <a:noFill/>
                    <a:ln>
                      <a:noFill/>
                    </a:ln>
                  </pic:spPr>
                </pic:pic>
              </a:graphicData>
            </a:graphic>
          </wp:inline>
        </w:drawing>
      </w:r>
      <w:r w:rsidRPr="002A65B4">
        <w:rPr>
          <w:rFonts w:cs="Calibri"/>
          <w:color w:val="1F497D"/>
          <w:sz w:val="30"/>
          <w:szCs w:val="30"/>
        </w:rPr>
        <w:tab/>
      </w:r>
      <w:r w:rsidRPr="002A65B4">
        <w:rPr>
          <w:rFonts w:cs="Calibri"/>
          <w:color w:val="1F497D"/>
          <w:sz w:val="30"/>
          <w:szCs w:val="30"/>
        </w:rPr>
        <w:tab/>
      </w:r>
      <w:r w:rsidRPr="002A65B4">
        <w:rPr>
          <w:rFonts w:cs="Calibri"/>
          <w:color w:val="1F497D"/>
          <w:sz w:val="30"/>
          <w:szCs w:val="30"/>
        </w:rPr>
        <w:tab/>
        <w:t xml:space="preserve">    </w:t>
      </w:r>
    </w:p>
    <w:p w14:paraId="03F21FAC" w14:textId="6EDEB6A6" w:rsidR="00C66B82" w:rsidRPr="00823091" w:rsidRDefault="00C66B82" w:rsidP="00C66B82">
      <w:pPr>
        <w:tabs>
          <w:tab w:val="left" w:pos="2385"/>
        </w:tabs>
        <w:rPr>
          <w:rFonts w:cs="Calibri"/>
          <w:sz w:val="24"/>
          <w:szCs w:val="24"/>
        </w:rPr>
      </w:pPr>
      <w:r w:rsidRPr="002A65B4">
        <w:rPr>
          <w:rFonts w:cs="Calibri"/>
          <w:color w:val="1F497D"/>
          <w:sz w:val="30"/>
          <w:szCs w:val="30"/>
        </w:rPr>
        <w:tab/>
      </w:r>
      <w:r w:rsidRPr="002A65B4">
        <w:rPr>
          <w:rFonts w:cs="Calibri"/>
          <w:color w:val="1F497D"/>
          <w:sz w:val="30"/>
          <w:szCs w:val="30"/>
        </w:rPr>
        <w:tab/>
      </w:r>
      <w:r w:rsidRPr="002A65B4">
        <w:rPr>
          <w:rFonts w:cs="Calibri"/>
          <w:color w:val="1F497D"/>
          <w:sz w:val="30"/>
          <w:szCs w:val="30"/>
        </w:rPr>
        <w:tab/>
        <w:t xml:space="preserve"> </w:t>
      </w:r>
      <w:r w:rsidRPr="00823091">
        <w:rPr>
          <w:rFonts w:cs="Calibri"/>
          <w:sz w:val="24"/>
          <w:szCs w:val="24"/>
        </w:rPr>
        <w:t>Back-end</w:t>
      </w:r>
      <w:r w:rsidRPr="00823091">
        <w:rPr>
          <w:rFonts w:cs="Calibri"/>
          <w:color w:val="1F497D"/>
          <w:sz w:val="30"/>
          <w:szCs w:val="30"/>
        </w:rPr>
        <w:t xml:space="preserve"> </w:t>
      </w:r>
      <w:r w:rsidRPr="00823091">
        <w:rPr>
          <w:rFonts w:cs="Calibri"/>
          <w:sz w:val="24"/>
          <w:szCs w:val="24"/>
        </w:rPr>
        <w:t>Spring Boot Application</w:t>
      </w:r>
    </w:p>
    <w:p w14:paraId="327BCABC" w14:textId="1C1BB685" w:rsidR="00C66B82" w:rsidRDefault="00C66B82" w:rsidP="00C77711">
      <w:pPr>
        <w:pStyle w:val="Paragraphedeliste"/>
        <w:spacing w:after="0" w:line="360" w:lineRule="auto"/>
        <w:ind w:hanging="1854"/>
        <w:rPr>
          <w:b/>
          <w:bCs/>
          <w:color w:val="00B050"/>
          <w:sz w:val="24"/>
          <w:szCs w:val="24"/>
        </w:rPr>
      </w:pPr>
    </w:p>
    <w:p w14:paraId="730F023F" w14:textId="6A496D74" w:rsidR="00C66B82" w:rsidRPr="00C66B82" w:rsidRDefault="00C66B82" w:rsidP="00C66B82">
      <w:pPr>
        <w:pStyle w:val="NormalWeb"/>
        <w:jc w:val="both"/>
        <w:rPr>
          <w:rFonts w:ascii="Calibri" w:hAnsi="Calibri" w:cs="Calibri"/>
          <w:sz w:val="30"/>
          <w:szCs w:val="30"/>
        </w:rPr>
      </w:pPr>
      <w:r w:rsidRPr="00E043D6">
        <w:rPr>
          <w:rFonts w:ascii="Calibri" w:hAnsi="Calibri" w:cs="Calibri"/>
          <w:sz w:val="30"/>
          <w:szCs w:val="30"/>
        </w:rPr>
        <w:t>Spring Boot est chargé de la gestion de la partie back-end de l’application et la couche cliente est gérée par le framework Angular</w:t>
      </w:r>
      <w:r w:rsidR="00AC45FD">
        <w:rPr>
          <w:rFonts w:ascii="Calibri" w:hAnsi="Calibri" w:cs="Calibri"/>
          <w:sz w:val="30"/>
          <w:szCs w:val="30"/>
        </w:rPr>
        <w:t xml:space="preserve"> dans sa </w:t>
      </w:r>
      <w:commentRangeStart w:id="12"/>
      <w:r w:rsidR="00AC45FD">
        <w:rPr>
          <w:rFonts w:ascii="Calibri" w:hAnsi="Calibri" w:cs="Calibri"/>
          <w:sz w:val="30"/>
          <w:szCs w:val="30"/>
        </w:rPr>
        <w:t>version</w:t>
      </w:r>
      <w:commentRangeEnd w:id="12"/>
      <w:r w:rsidR="00AC45FD">
        <w:rPr>
          <w:rStyle w:val="Marquedecommentaire"/>
          <w:rFonts w:asciiTheme="minorHAnsi" w:eastAsiaTheme="minorHAnsi" w:hAnsiTheme="minorHAnsi" w:cstheme="minorBidi"/>
          <w:lang w:val="en-US" w:eastAsia="en-US"/>
        </w:rPr>
        <w:commentReference w:id="12"/>
      </w:r>
      <w:r w:rsidR="00AC45FD">
        <w:rPr>
          <w:rFonts w:ascii="Calibri" w:hAnsi="Calibri" w:cs="Calibri"/>
          <w:sz w:val="30"/>
          <w:szCs w:val="30"/>
        </w:rPr>
        <w:t xml:space="preserve"> 10</w:t>
      </w:r>
      <w:r>
        <w:rPr>
          <w:rFonts w:ascii="Calibri" w:hAnsi="Calibri" w:cs="Calibri"/>
          <w:sz w:val="30"/>
          <w:szCs w:val="30"/>
        </w:rPr>
        <w:t>.</w:t>
      </w:r>
    </w:p>
    <w:p w14:paraId="46A32844" w14:textId="77777777" w:rsidR="00C66B82" w:rsidRPr="00C66B82" w:rsidRDefault="00C66B82" w:rsidP="00C66B82">
      <w:pPr>
        <w:pStyle w:val="Titre2"/>
        <w:rPr>
          <w:b w:val="0"/>
          <w:bCs w:val="0"/>
          <w:i/>
          <w:iCs/>
          <w:color w:val="17365D"/>
          <w:sz w:val="48"/>
          <w:szCs w:val="48"/>
          <w:lang w:val="fr-FR"/>
        </w:rPr>
      </w:pPr>
      <w:bookmarkStart w:id="13" w:name="_Toc69160431"/>
      <w:r w:rsidRPr="00C66B82">
        <w:rPr>
          <w:b w:val="0"/>
          <w:bCs w:val="0"/>
          <w:color w:val="17365D"/>
          <w:sz w:val="48"/>
          <w:szCs w:val="48"/>
          <w:lang w:val="fr-FR"/>
        </w:rPr>
        <w:lastRenderedPageBreak/>
        <w:t>Présentation des outils de travail et leurs utilisations</w:t>
      </w:r>
      <w:bookmarkEnd w:id="13"/>
    </w:p>
    <w:p w14:paraId="0F77EA51" w14:textId="0B5AE93E" w:rsidR="00C66B82" w:rsidRPr="00C66B82" w:rsidRDefault="00C66B82" w:rsidP="00C66B82">
      <w:pPr>
        <w:jc w:val="both"/>
        <w:rPr>
          <w:rFonts w:cs="Calibri"/>
          <w:sz w:val="24"/>
          <w:szCs w:val="24"/>
          <w:lang w:val="fr-FR"/>
        </w:rPr>
      </w:pPr>
      <w:r w:rsidRPr="00C66B82">
        <w:rPr>
          <w:rFonts w:cs="Calibri"/>
          <w:sz w:val="24"/>
          <w:szCs w:val="24"/>
          <w:lang w:val="fr-FR"/>
        </w:rPr>
        <w:t xml:space="preserve">Dans cette section, on présente </w:t>
      </w:r>
      <w:del w:id="14" w:author="LG Gram 8TH" w:date="2020-11-02T22:30:00Z">
        <w:r w:rsidRPr="00C66B82" w:rsidDel="000A085A">
          <w:rPr>
            <w:rFonts w:cs="Calibri"/>
            <w:sz w:val="24"/>
            <w:szCs w:val="24"/>
            <w:lang w:val="fr-FR"/>
          </w:rPr>
          <w:delText xml:space="preserve">nous citons </w:delText>
        </w:r>
      </w:del>
      <w:r w:rsidRPr="00C66B82">
        <w:rPr>
          <w:rFonts w:cs="Calibri"/>
          <w:sz w:val="24"/>
          <w:szCs w:val="24"/>
          <w:lang w:val="fr-FR"/>
        </w:rPr>
        <w:t>les différents outils utilisés lors de l’élaboration de ce travail.</w:t>
      </w:r>
      <w:del w:id="15" w:author="LG Gram 8TH" w:date="2020-11-02T22:30:00Z">
        <w:r w:rsidRPr="00C66B82" w:rsidDel="000A085A">
          <w:rPr>
            <w:rFonts w:cs="Calibri"/>
            <w:sz w:val="24"/>
            <w:szCs w:val="24"/>
            <w:lang w:val="fr-FR"/>
          </w:rPr>
          <w:delText xml:space="preserve">. </w:delText>
        </w:r>
      </w:del>
    </w:p>
    <w:p w14:paraId="613907CA" w14:textId="60DEA101" w:rsidR="00C66B82" w:rsidRDefault="00C66B82" w:rsidP="00C66B82">
      <w:pPr>
        <w:pStyle w:val="Titre3"/>
        <w:numPr>
          <w:ilvl w:val="2"/>
          <w:numId w:val="9"/>
        </w:numPr>
        <w:tabs>
          <w:tab w:val="num" w:pos="360"/>
        </w:tabs>
        <w:rPr>
          <w:rFonts w:cs="Calibri"/>
          <w:color w:val="4F81BD"/>
          <w:sz w:val="30"/>
          <w:szCs w:val="30"/>
          <w:shd w:val="clear" w:color="auto" w:fill="FFFFFF"/>
        </w:rPr>
      </w:pPr>
      <w:bookmarkStart w:id="16" w:name="_Toc69160432"/>
      <w:r>
        <w:rPr>
          <w:rFonts w:cs="Calibri"/>
          <w:noProof/>
          <w:color w:val="4F81BD"/>
          <w:sz w:val="30"/>
          <w:szCs w:val="30"/>
          <w:shd w:val="clear" w:color="auto" w:fill="FFFFFF"/>
        </w:rPr>
        <w:drawing>
          <wp:anchor distT="0" distB="0" distL="114300" distR="114300" simplePos="0" relativeHeight="251664384" behindDoc="1" locked="0" layoutInCell="1" allowOverlap="1" wp14:anchorId="1B95E9DA" wp14:editId="0E2DF9D1">
            <wp:simplePos x="0" y="0"/>
            <wp:positionH relativeFrom="column">
              <wp:posOffset>1961515</wp:posOffset>
            </wp:positionH>
            <wp:positionV relativeFrom="paragraph">
              <wp:posOffset>442595</wp:posOffset>
            </wp:positionV>
            <wp:extent cx="2007235" cy="1092835"/>
            <wp:effectExtent l="0" t="0" r="0" b="0"/>
            <wp:wrapTight wrapText="bothSides">
              <wp:wrapPolygon edited="0">
                <wp:start x="14760" y="1130"/>
                <wp:lineTo x="2870" y="3389"/>
                <wp:lineTo x="410" y="4518"/>
                <wp:lineTo x="0" y="9790"/>
                <wp:lineTo x="0" y="11296"/>
                <wp:lineTo x="615" y="13931"/>
                <wp:lineTo x="1845" y="18073"/>
                <wp:lineTo x="16400" y="18073"/>
                <wp:lineTo x="16605" y="17320"/>
                <wp:lineTo x="16605" y="13931"/>
                <wp:lineTo x="18040" y="13931"/>
                <wp:lineTo x="21320" y="9790"/>
                <wp:lineTo x="21320" y="4142"/>
                <wp:lineTo x="20705" y="3389"/>
                <wp:lineTo x="15580" y="1130"/>
                <wp:lineTo x="14760" y="113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7235" cy="1092835"/>
                    </a:xfrm>
                    <a:prstGeom prst="rect">
                      <a:avLst/>
                    </a:prstGeom>
                    <a:noFill/>
                    <a:ln>
                      <a:noFill/>
                    </a:ln>
                  </pic:spPr>
                </pic:pic>
              </a:graphicData>
            </a:graphic>
          </wp:anchor>
        </w:drawing>
      </w:r>
      <w:r w:rsidRPr="00CE558D">
        <w:rPr>
          <w:rFonts w:cs="Calibri"/>
          <w:color w:val="4F81BD"/>
          <w:sz w:val="30"/>
          <w:szCs w:val="30"/>
          <w:shd w:val="clear" w:color="auto" w:fill="FFFFFF"/>
        </w:rPr>
        <w:t>Spring Boot</w:t>
      </w:r>
      <w:bookmarkEnd w:id="16"/>
    </w:p>
    <w:p w14:paraId="63ECC80B" w14:textId="07B2DE72" w:rsidR="00C66B82" w:rsidRDefault="00C66B82" w:rsidP="00C66B82">
      <w:pPr>
        <w:keepNext/>
        <w:spacing w:after="0" w:line="360" w:lineRule="auto"/>
        <w:ind w:right="567"/>
        <w:jc w:val="center"/>
      </w:pPr>
    </w:p>
    <w:p w14:paraId="0DC32AE9" w14:textId="3E4ECF0A" w:rsidR="00C66B82" w:rsidRDefault="00C66B82" w:rsidP="00C66B82">
      <w:pPr>
        <w:pStyle w:val="Lgende"/>
        <w:ind w:left="2832" w:firstLine="708"/>
      </w:pPr>
      <w:r>
        <w:t xml:space="preserve">         </w:t>
      </w:r>
    </w:p>
    <w:p w14:paraId="6C2BA0ED" w14:textId="5E142505" w:rsidR="007B30B7" w:rsidRDefault="007B30B7" w:rsidP="00C66B82">
      <w:pPr>
        <w:rPr>
          <w:rFonts w:cs="Calibri"/>
          <w:sz w:val="30"/>
          <w:szCs w:val="30"/>
          <w:lang w:val="fr-FR"/>
        </w:rPr>
      </w:pPr>
    </w:p>
    <w:p w14:paraId="191713F9" w14:textId="45DD06C2" w:rsidR="00C66B82" w:rsidRDefault="007B30B7" w:rsidP="00C66B82">
      <w:pPr>
        <w:rPr>
          <w:rFonts w:cs="Calibri"/>
          <w:sz w:val="30"/>
          <w:szCs w:val="30"/>
          <w:lang w:val="fr-FR"/>
        </w:rPr>
      </w:pPr>
      <w:r>
        <w:rPr>
          <w:noProof/>
        </w:rPr>
        <mc:AlternateContent>
          <mc:Choice Requires="wps">
            <w:drawing>
              <wp:anchor distT="0" distB="0" distL="114300" distR="114300" simplePos="0" relativeHeight="251665408" behindDoc="1" locked="0" layoutInCell="1" allowOverlap="1" wp14:anchorId="11903E52" wp14:editId="229A4CED">
                <wp:simplePos x="0" y="0"/>
                <wp:positionH relativeFrom="column">
                  <wp:posOffset>2412365</wp:posOffset>
                </wp:positionH>
                <wp:positionV relativeFrom="paragraph">
                  <wp:posOffset>205740</wp:posOffset>
                </wp:positionV>
                <wp:extent cx="2007235" cy="177800"/>
                <wp:effectExtent l="0" t="0" r="0" b="0"/>
                <wp:wrapTight wrapText="bothSides">
                  <wp:wrapPolygon edited="0">
                    <wp:start x="0" y="0"/>
                    <wp:lineTo x="0" y="18514"/>
                    <wp:lineTo x="21320" y="18514"/>
                    <wp:lineTo x="21320" y="0"/>
                    <wp:lineTo x="0" y="0"/>
                  </wp:wrapPolygon>
                </wp:wrapTight>
                <wp:docPr id="28" name="Zone de texte 28"/>
                <wp:cNvGraphicFramePr/>
                <a:graphic xmlns:a="http://schemas.openxmlformats.org/drawingml/2006/main">
                  <a:graphicData uri="http://schemas.microsoft.com/office/word/2010/wordprocessingShape">
                    <wps:wsp>
                      <wps:cNvSpPr txBox="1"/>
                      <wps:spPr>
                        <a:xfrm>
                          <a:off x="0" y="0"/>
                          <a:ext cx="2007235" cy="177800"/>
                        </a:xfrm>
                        <a:prstGeom prst="rect">
                          <a:avLst/>
                        </a:prstGeom>
                        <a:solidFill>
                          <a:prstClr val="white"/>
                        </a:solidFill>
                        <a:ln>
                          <a:noFill/>
                        </a:ln>
                      </wps:spPr>
                      <wps:txbx>
                        <w:txbxContent>
                          <w:p w14:paraId="7E7CFD38" w14:textId="40884525" w:rsidR="00C66B82" w:rsidRPr="00D44FAA" w:rsidRDefault="00C66B82" w:rsidP="00C66B82">
                            <w:pPr>
                              <w:pStyle w:val="Lgende"/>
                              <w:rPr>
                                <w:rFonts w:ascii="Times New Roman" w:hAnsi="Times New Roman" w:cs="Calibri"/>
                                <w:noProof/>
                                <w:sz w:val="30"/>
                                <w:szCs w:val="30"/>
                                <w:shd w:val="clear" w:color="auto" w:fill="FFFFFF"/>
                                <w:lang w:val="en-US"/>
                              </w:rPr>
                            </w:pPr>
                            <w:r>
                              <w:t xml:space="preserve">Figure </w:t>
                            </w:r>
                            <w:r>
                              <w:fldChar w:fldCharType="begin"/>
                            </w:r>
                            <w:r>
                              <w:instrText xml:space="preserve"> SEQ Figure \* ARABIC </w:instrText>
                            </w:r>
                            <w:r>
                              <w:fldChar w:fldCharType="separate"/>
                            </w:r>
                            <w:r>
                              <w:rPr>
                                <w:noProof/>
                              </w:rPr>
                              <w:t>1</w:t>
                            </w:r>
                            <w:r>
                              <w:fldChar w:fldCharType="end"/>
                            </w:r>
                            <w:r>
                              <w:t>: Logo 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03E52" id="Zone de texte 28" o:spid="_x0000_s1035" type="#_x0000_t202" style="position:absolute;margin-left:189.95pt;margin-top:16.2pt;width:158.05pt;height:1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" stroked="f">
                <v:textbox inset="0,0,0,0">
                  <w:txbxContent>
                    <w:p w14:paraId="7E7CFD38" w14:textId="40884525" w:rsidR="00C66B82" w:rsidRPr="00D44FAA" w:rsidRDefault="00C66B82" w:rsidP="00C66B82">
                      <w:pPr>
                        <w:pStyle w:val="Lgende"/>
                        <w:rPr>
                          <w:rFonts w:ascii="Times New Roman" w:hAnsi="Times New Roman" w:cs="Calibri"/>
                          <w:noProof/>
                          <w:sz w:val="30"/>
                          <w:szCs w:val="30"/>
                          <w:shd w:val="clear" w:color="auto" w:fill="FFFFFF"/>
                          <w:lang w:val="en-US"/>
                        </w:rPr>
                      </w:pPr>
                      <w:r>
                        <w:t xml:space="preserve">Figure </w:t>
                      </w:r>
                      <w:r>
                        <w:fldChar w:fldCharType="begin"/>
                      </w:r>
                      <w:r>
                        <w:instrText xml:space="preserve"> SEQ Figure \* ARABIC </w:instrText>
                      </w:r>
                      <w:r>
                        <w:fldChar w:fldCharType="separate"/>
                      </w:r>
                      <w:r>
                        <w:rPr>
                          <w:noProof/>
                        </w:rPr>
                        <w:t>1</w:t>
                      </w:r>
                      <w:r>
                        <w:fldChar w:fldCharType="end"/>
                      </w:r>
                      <w:r>
                        <w:t>: Logo Spring Boot</w:t>
                      </w:r>
                    </w:p>
                  </w:txbxContent>
                </v:textbox>
                <w10:wrap type="tight"/>
              </v:shape>
            </w:pict>
          </mc:Fallback>
        </mc:AlternateContent>
      </w:r>
    </w:p>
    <w:p w14:paraId="31D2DADB" w14:textId="77777777" w:rsidR="007B30B7" w:rsidRPr="007B30B7" w:rsidRDefault="007B30B7" w:rsidP="007B30B7">
      <w:pPr>
        <w:spacing w:after="0"/>
        <w:jc w:val="both"/>
        <w:rPr>
          <w:rFonts w:cs="Calibri"/>
          <w:sz w:val="24"/>
          <w:szCs w:val="24"/>
          <w:shd w:val="clear" w:color="auto" w:fill="FFFFFF"/>
          <w:lang w:val="fr-FR"/>
        </w:rPr>
      </w:pPr>
      <w:bookmarkStart w:id="17" w:name="_Hlk56270026"/>
      <w:r w:rsidRPr="007B30B7">
        <w:rPr>
          <w:rFonts w:cs="Calibri"/>
          <w:sz w:val="24"/>
          <w:szCs w:val="24"/>
          <w:shd w:val="clear" w:color="auto" w:fill="FFFFFF"/>
          <w:lang w:val="fr-FR"/>
        </w:rPr>
        <w:t>Pour éviter la multitude de dépendances à gérer et de configuration à effectuer, Spring Boot est le framework par excellence qui propose :</w:t>
      </w:r>
    </w:p>
    <w:bookmarkEnd w:id="17"/>
    <w:p w14:paraId="0122D1A3" w14:textId="77777777" w:rsidR="007B30B7" w:rsidRPr="007B30B7" w:rsidRDefault="007B30B7" w:rsidP="007B30B7">
      <w:pPr>
        <w:spacing w:after="0"/>
        <w:jc w:val="both"/>
        <w:rPr>
          <w:rFonts w:cs="Calibri"/>
          <w:sz w:val="24"/>
          <w:szCs w:val="24"/>
          <w:shd w:val="clear" w:color="auto" w:fill="FFFFFF"/>
          <w:lang w:val="fr-FR"/>
        </w:rPr>
      </w:pPr>
      <w:r w:rsidRPr="007B30B7">
        <w:rPr>
          <w:rFonts w:cs="Calibri"/>
          <w:color w:val="F79646" w:themeColor="accent6"/>
          <w:sz w:val="24"/>
          <w:szCs w:val="24"/>
          <w:lang w:val="fr-FR"/>
        </w:rPr>
        <w:t xml:space="preserve">Les démarreurs (starter) : </w:t>
      </w:r>
      <w:r w:rsidRPr="007B30B7">
        <w:rPr>
          <w:rFonts w:cs="Calibri"/>
          <w:sz w:val="24"/>
          <w:szCs w:val="24"/>
          <w:lang w:val="fr-FR"/>
        </w:rPr>
        <w:t xml:space="preserve">c’est une dépendance contenant un paquet de dépendance permettant de réaliser un type de projet (Web, Rest...) et d’éviter l’incompatibilité entre les versions. </w:t>
      </w:r>
    </w:p>
    <w:p w14:paraId="5D8BB036" w14:textId="3600AA75" w:rsidR="00C66B82" w:rsidRPr="007B30B7" w:rsidRDefault="007B30B7" w:rsidP="007B30B7">
      <w:pPr>
        <w:jc w:val="both"/>
        <w:rPr>
          <w:rFonts w:cs="Calibri"/>
          <w:sz w:val="24"/>
          <w:szCs w:val="24"/>
          <w:lang w:val="fr-FR"/>
        </w:rPr>
      </w:pPr>
      <w:r w:rsidRPr="007B30B7">
        <w:rPr>
          <w:rFonts w:cs="Calibri"/>
          <w:sz w:val="24"/>
          <w:szCs w:val="24"/>
          <w:lang w:val="fr-FR"/>
        </w:rPr>
        <w:t xml:space="preserve"> </w:t>
      </w:r>
      <w:r w:rsidRPr="007B30B7">
        <w:rPr>
          <w:rFonts w:cs="Calibri"/>
          <w:color w:val="F79646" w:themeColor="accent6"/>
          <w:sz w:val="24"/>
          <w:szCs w:val="24"/>
          <w:lang w:val="fr-FR"/>
        </w:rPr>
        <w:t xml:space="preserve">L’auto-configuration : </w:t>
      </w:r>
      <w:r w:rsidRPr="007B30B7">
        <w:rPr>
          <w:rFonts w:cs="Calibri"/>
          <w:sz w:val="24"/>
          <w:szCs w:val="24"/>
          <w:lang w:val="fr-FR"/>
        </w:rPr>
        <w:t>Spring Boot simplifie la configuration du projet à partir de dépendances ajoutées par le développeur.</w:t>
      </w:r>
    </w:p>
    <w:p w14:paraId="3BCE383D" w14:textId="007CD97F" w:rsidR="00C66B82" w:rsidRPr="00C66B82" w:rsidRDefault="007B30B7" w:rsidP="00C66B82">
      <w:pPr>
        <w:pStyle w:val="Titre3"/>
        <w:numPr>
          <w:ilvl w:val="2"/>
          <w:numId w:val="9"/>
        </w:numPr>
        <w:tabs>
          <w:tab w:val="num" w:pos="360"/>
        </w:tabs>
        <w:rPr>
          <w:rFonts w:cs="Calibri"/>
          <w:color w:val="4F81BD"/>
          <w:sz w:val="30"/>
          <w:szCs w:val="30"/>
          <w:shd w:val="clear" w:color="auto" w:fill="FFFFFF"/>
        </w:rPr>
      </w:pPr>
      <w:bookmarkStart w:id="18" w:name="_Toc69160434"/>
      <w:r>
        <w:rPr>
          <w:rFonts w:cs="Calibri"/>
          <w:noProof/>
          <w:color w:val="4F81BD"/>
          <w:sz w:val="30"/>
          <w:szCs w:val="30"/>
          <w:shd w:val="clear" w:color="auto" w:fill="FFFFFF"/>
        </w:rPr>
        <w:drawing>
          <wp:anchor distT="0" distB="0" distL="114300" distR="114300" simplePos="0" relativeHeight="251670528" behindDoc="1" locked="0" layoutInCell="1" allowOverlap="1" wp14:anchorId="58ED98BD" wp14:editId="6E105487">
            <wp:simplePos x="0" y="0"/>
            <wp:positionH relativeFrom="column">
              <wp:posOffset>1961977</wp:posOffset>
            </wp:positionH>
            <wp:positionV relativeFrom="paragraph">
              <wp:posOffset>230406</wp:posOffset>
            </wp:positionV>
            <wp:extent cx="2190750" cy="914400"/>
            <wp:effectExtent l="0" t="0" r="0" b="0"/>
            <wp:wrapTight wrapText="bothSides">
              <wp:wrapPolygon edited="0">
                <wp:start x="939" y="5850"/>
                <wp:lineTo x="563" y="9900"/>
                <wp:lineTo x="751" y="14400"/>
                <wp:lineTo x="1690" y="20250"/>
                <wp:lineTo x="3569" y="20250"/>
                <wp:lineTo x="8828" y="19350"/>
                <wp:lineTo x="21224" y="15750"/>
                <wp:lineTo x="20849" y="6750"/>
                <wp:lineTo x="20285" y="5850"/>
                <wp:lineTo x="939" y="585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0750" cy="914400"/>
                    </a:xfrm>
                    <a:prstGeom prst="rect">
                      <a:avLst/>
                    </a:prstGeom>
                    <a:noFill/>
                    <a:ln>
                      <a:noFill/>
                    </a:ln>
                  </pic:spPr>
                </pic:pic>
              </a:graphicData>
            </a:graphic>
          </wp:anchor>
        </w:drawing>
      </w:r>
      <w:ins w:id="19" w:author="LG Gram 8TH" w:date="2020-11-02T22:31:00Z">
        <w:r w:rsidR="00C66B82">
          <w:rPr>
            <w:rFonts w:cs="Calibri"/>
            <w:color w:val="4F81BD"/>
            <w:sz w:val="30"/>
            <w:szCs w:val="30"/>
            <w:shd w:val="clear" w:color="auto" w:fill="FFFFFF"/>
          </w:rPr>
          <w:t>Hibernate JPA</w:t>
        </w:r>
      </w:ins>
      <w:bookmarkEnd w:id="18"/>
    </w:p>
    <w:p w14:paraId="08CDE8C0" w14:textId="2423BF73" w:rsidR="00C66B82" w:rsidRDefault="00C66B82" w:rsidP="00C66B82">
      <w:pPr>
        <w:keepNext/>
        <w:spacing w:after="0" w:line="360" w:lineRule="auto"/>
        <w:ind w:right="567"/>
        <w:jc w:val="center"/>
      </w:pPr>
    </w:p>
    <w:p w14:paraId="0A745CBF" w14:textId="2D16C72E" w:rsidR="007B30B7" w:rsidRDefault="007B30B7" w:rsidP="00C66B82">
      <w:pPr>
        <w:keepNext/>
        <w:spacing w:after="0" w:line="360" w:lineRule="auto"/>
        <w:ind w:right="567"/>
        <w:jc w:val="center"/>
      </w:pPr>
    </w:p>
    <w:p w14:paraId="5DE4079A" w14:textId="77777777" w:rsidR="007B30B7" w:rsidRDefault="007B30B7" w:rsidP="00C66B82">
      <w:pPr>
        <w:keepNext/>
        <w:spacing w:after="0" w:line="360" w:lineRule="auto"/>
        <w:ind w:right="567"/>
        <w:jc w:val="center"/>
      </w:pPr>
    </w:p>
    <w:p w14:paraId="72D302EA" w14:textId="1F7729D7" w:rsidR="007B30B7" w:rsidRPr="007B30B7" w:rsidRDefault="007B30B7" w:rsidP="007B30B7">
      <w:pPr>
        <w:pStyle w:val="Lgende"/>
        <w:jc w:val="center"/>
      </w:pPr>
      <w:r>
        <w:t xml:space="preserve">          </w:t>
      </w:r>
      <w:r w:rsidR="00C66B82">
        <w:t xml:space="preserve">Figure </w:t>
      </w:r>
      <w:r w:rsidR="00C66B82">
        <w:fldChar w:fldCharType="begin"/>
      </w:r>
      <w:r w:rsidR="00C66B82">
        <w:instrText xml:space="preserve"> SEQ Figure \* ARABIC </w:instrText>
      </w:r>
      <w:r w:rsidR="00C66B82">
        <w:fldChar w:fldCharType="separate"/>
      </w:r>
      <w:r w:rsidR="00C66B82">
        <w:rPr>
          <w:noProof/>
        </w:rPr>
        <w:t>2</w:t>
      </w:r>
      <w:r w:rsidR="00C66B82">
        <w:fldChar w:fldCharType="end"/>
      </w:r>
      <w:r w:rsidR="00C66B82">
        <w:t>: Logo Hibernate</w:t>
      </w:r>
    </w:p>
    <w:p w14:paraId="50285229" w14:textId="089EFC3F" w:rsidR="00C66B82" w:rsidRDefault="00C66B82" w:rsidP="00C66B82">
      <w:pPr>
        <w:jc w:val="both"/>
        <w:rPr>
          <w:rFonts w:cstheme="minorHAnsi"/>
          <w:sz w:val="24"/>
          <w:szCs w:val="24"/>
          <w:lang w:val="fr-FR"/>
        </w:rPr>
      </w:pPr>
      <w:r w:rsidRPr="00C66B82">
        <w:rPr>
          <w:rFonts w:cstheme="minorHAnsi"/>
          <w:sz w:val="24"/>
          <w:szCs w:val="24"/>
          <w:lang w:val="fr-FR"/>
        </w:rPr>
        <w:t>Hibernate est un framework ORM implémentant les spécifications JPA. C’est une solution Open Source qui permet de faciliter le développement de la couche persistance de notre application. Il permet donc de représenter une base de données en objets Java et vice versa.</w:t>
      </w:r>
    </w:p>
    <w:p w14:paraId="563FB95A" w14:textId="4B59276D" w:rsidR="007B30B7" w:rsidRDefault="007B30B7" w:rsidP="00C66B82">
      <w:pPr>
        <w:jc w:val="both"/>
        <w:rPr>
          <w:rFonts w:cstheme="minorHAnsi"/>
          <w:sz w:val="24"/>
          <w:szCs w:val="24"/>
          <w:lang w:val="fr-FR"/>
        </w:rPr>
      </w:pPr>
    </w:p>
    <w:p w14:paraId="364A7077" w14:textId="77777777" w:rsidR="007B30B7" w:rsidRPr="00C66B82" w:rsidRDefault="007B30B7" w:rsidP="00C66B82">
      <w:pPr>
        <w:jc w:val="both"/>
        <w:rPr>
          <w:rFonts w:cstheme="minorHAnsi"/>
          <w:sz w:val="24"/>
          <w:szCs w:val="24"/>
          <w:lang w:val="fr-FR"/>
        </w:rPr>
      </w:pPr>
    </w:p>
    <w:p w14:paraId="006A2D6E" w14:textId="6D3B8908" w:rsidR="00C66B82" w:rsidRPr="00CE558D" w:rsidRDefault="00C66B82" w:rsidP="00C66B82">
      <w:pPr>
        <w:pStyle w:val="Titre3"/>
        <w:numPr>
          <w:ilvl w:val="2"/>
          <w:numId w:val="9"/>
        </w:numPr>
        <w:tabs>
          <w:tab w:val="num" w:pos="360"/>
        </w:tabs>
        <w:rPr>
          <w:rFonts w:cs="Calibri"/>
          <w:color w:val="4F81BD"/>
          <w:sz w:val="30"/>
          <w:szCs w:val="30"/>
          <w:shd w:val="clear" w:color="auto" w:fill="FFFFFF"/>
        </w:rPr>
      </w:pPr>
      <w:bookmarkStart w:id="20" w:name="_Toc69160436"/>
      <w:r>
        <w:rPr>
          <w:noProof/>
          <w:shd w:val="clear" w:color="auto" w:fill="FFFFFF"/>
        </w:rPr>
        <w:lastRenderedPageBreak/>
        <w:drawing>
          <wp:anchor distT="0" distB="0" distL="114300" distR="114300" simplePos="0" relativeHeight="251666432" behindDoc="1" locked="0" layoutInCell="1" allowOverlap="1" wp14:anchorId="779E00BF" wp14:editId="4561E3DD">
            <wp:simplePos x="0" y="0"/>
            <wp:positionH relativeFrom="column">
              <wp:posOffset>2413000</wp:posOffset>
            </wp:positionH>
            <wp:positionV relativeFrom="paragraph">
              <wp:posOffset>130992</wp:posOffset>
            </wp:positionV>
            <wp:extent cx="1282700" cy="997585"/>
            <wp:effectExtent l="0" t="0" r="0" b="0"/>
            <wp:wrapTight wrapText="bothSides">
              <wp:wrapPolygon edited="0">
                <wp:start x="8982" y="412"/>
                <wp:lineTo x="2566" y="3300"/>
                <wp:lineTo x="1283" y="4537"/>
                <wp:lineTo x="2246" y="15674"/>
                <wp:lineTo x="7699" y="19799"/>
                <wp:lineTo x="9303" y="20624"/>
                <wp:lineTo x="11869" y="20624"/>
                <wp:lineTo x="13473" y="19799"/>
                <wp:lineTo x="18927" y="15674"/>
                <wp:lineTo x="18927" y="14437"/>
                <wp:lineTo x="20531" y="4537"/>
                <wp:lineTo x="12190" y="412"/>
                <wp:lineTo x="8982" y="412"/>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82700" cy="997585"/>
                    </a:xfrm>
                    <a:prstGeom prst="rect">
                      <a:avLst/>
                    </a:prstGeom>
                    <a:noFill/>
                    <a:ln>
                      <a:noFill/>
                    </a:ln>
                  </pic:spPr>
                </pic:pic>
              </a:graphicData>
            </a:graphic>
          </wp:anchor>
        </w:drawing>
      </w:r>
      <w:r w:rsidRPr="00CE558D">
        <w:rPr>
          <w:rFonts w:cs="Calibri"/>
          <w:color w:val="4F81BD"/>
          <w:sz w:val="30"/>
          <w:szCs w:val="30"/>
          <w:shd w:val="clear" w:color="auto" w:fill="FFFFFF"/>
        </w:rPr>
        <w:t xml:space="preserve">Angular </w:t>
      </w:r>
      <w:bookmarkEnd w:id="20"/>
    </w:p>
    <w:p w14:paraId="74F43DA3" w14:textId="4121E13F" w:rsidR="00C66B82" w:rsidRDefault="00C66B82" w:rsidP="00C66B82">
      <w:pPr>
        <w:rPr>
          <w:rFonts w:cs="Calibri"/>
          <w:sz w:val="30"/>
          <w:szCs w:val="30"/>
          <w:lang w:val="fr-FR"/>
        </w:rPr>
      </w:pPr>
      <w:r>
        <w:rPr>
          <w:noProof/>
        </w:rPr>
        <mc:AlternateContent>
          <mc:Choice Requires="wps">
            <w:drawing>
              <wp:anchor distT="0" distB="0" distL="114300" distR="114300" simplePos="0" relativeHeight="251667456" behindDoc="1" locked="0" layoutInCell="1" allowOverlap="1" wp14:anchorId="44A9F49C" wp14:editId="0225D786">
                <wp:simplePos x="0" y="0"/>
                <wp:positionH relativeFrom="column">
                  <wp:posOffset>2519878</wp:posOffset>
                </wp:positionH>
                <wp:positionV relativeFrom="paragraph">
                  <wp:posOffset>738752</wp:posOffset>
                </wp:positionV>
                <wp:extent cx="1282700" cy="635"/>
                <wp:effectExtent l="0" t="0" r="0" b="0"/>
                <wp:wrapTight wrapText="bothSides">
                  <wp:wrapPolygon edited="0">
                    <wp:start x="0" y="0"/>
                    <wp:lineTo x="0" y="21600"/>
                    <wp:lineTo x="21600" y="21600"/>
                    <wp:lineTo x="21600" y="0"/>
                  </wp:wrapPolygon>
                </wp:wrapTight>
                <wp:docPr id="31" name="Zone de texte 31"/>
                <wp:cNvGraphicFramePr/>
                <a:graphic xmlns:a="http://schemas.openxmlformats.org/drawingml/2006/main">
                  <a:graphicData uri="http://schemas.microsoft.com/office/word/2010/wordprocessingShape">
                    <wps:wsp>
                      <wps:cNvSpPr txBox="1"/>
                      <wps:spPr>
                        <a:xfrm>
                          <a:off x="0" y="0"/>
                          <a:ext cx="1282700" cy="635"/>
                        </a:xfrm>
                        <a:prstGeom prst="rect">
                          <a:avLst/>
                        </a:prstGeom>
                        <a:solidFill>
                          <a:prstClr val="white"/>
                        </a:solidFill>
                        <a:ln>
                          <a:noFill/>
                        </a:ln>
                      </wps:spPr>
                      <wps:txbx>
                        <w:txbxContent>
                          <w:p w14:paraId="3A23378E" w14:textId="181F300D" w:rsidR="00C66B82" w:rsidRPr="0085388C" w:rsidRDefault="00C66B82" w:rsidP="00C66B82">
                            <w:pPr>
                              <w:pStyle w:val="Lgende"/>
                              <w:rPr>
                                <w:rFonts w:ascii="Times New Roman" w:hAnsi="Times New Roman"/>
                                <w:noProof/>
                                <w:color w:val="auto"/>
                                <w:sz w:val="27"/>
                                <w:szCs w:val="27"/>
                                <w:shd w:val="clear" w:color="auto" w:fill="FFFFFF"/>
                                <w:lang w:val="en-US"/>
                              </w:rPr>
                            </w:pPr>
                            <w:r>
                              <w:t xml:space="preserve">Figure </w:t>
                            </w:r>
                            <w:r>
                              <w:fldChar w:fldCharType="begin"/>
                            </w:r>
                            <w:r>
                              <w:instrText xml:space="preserve"> SEQ Figure \* ARABIC </w:instrText>
                            </w:r>
                            <w:r>
                              <w:fldChar w:fldCharType="separate"/>
                            </w:r>
                            <w:r>
                              <w:rPr>
                                <w:noProof/>
                              </w:rPr>
                              <w:t>3</w:t>
                            </w:r>
                            <w:r>
                              <w:fldChar w:fldCharType="end"/>
                            </w:r>
                            <w:r>
                              <w:t>: Logo Angualr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9F49C" id="Zone de texte 31" o:spid="_x0000_s1036" type="#_x0000_t202" style="position:absolute;margin-left:198.4pt;margin-top:58.15pt;width:10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" stroked="f">
                <v:textbox style="mso-fit-shape-to-text:t" inset="0,0,0,0">
                  <w:txbxContent>
                    <w:p w14:paraId="3A23378E" w14:textId="181F300D" w:rsidR="00C66B82" w:rsidRPr="0085388C" w:rsidRDefault="00C66B82" w:rsidP="00C66B82">
                      <w:pPr>
                        <w:pStyle w:val="Lgende"/>
                        <w:rPr>
                          <w:rFonts w:ascii="Times New Roman" w:hAnsi="Times New Roman"/>
                          <w:noProof/>
                          <w:color w:val="auto"/>
                          <w:sz w:val="27"/>
                          <w:szCs w:val="27"/>
                          <w:shd w:val="clear" w:color="auto" w:fill="FFFFFF"/>
                          <w:lang w:val="en-US"/>
                        </w:rPr>
                      </w:pPr>
                      <w:r>
                        <w:t xml:space="preserve">Figure </w:t>
                      </w:r>
                      <w:r>
                        <w:fldChar w:fldCharType="begin"/>
                      </w:r>
                      <w:r>
                        <w:instrText xml:space="preserve"> SEQ Figure \* ARABIC </w:instrText>
                      </w:r>
                      <w:r>
                        <w:fldChar w:fldCharType="separate"/>
                      </w:r>
                      <w:r>
                        <w:rPr>
                          <w:noProof/>
                        </w:rPr>
                        <w:t>3</w:t>
                      </w:r>
                      <w:r>
                        <w:fldChar w:fldCharType="end"/>
                      </w:r>
                      <w:r>
                        <w:t>: Logo Angualr</w:t>
                      </w:r>
                    </w:p>
                  </w:txbxContent>
                </v:textbox>
                <w10:wrap type="tight"/>
              </v:shape>
            </w:pict>
          </mc:Fallback>
        </mc:AlternateContent>
      </w:r>
    </w:p>
    <w:p w14:paraId="4BCAFB5D" w14:textId="70300FEC" w:rsidR="00C66B82" w:rsidRPr="00C66B82" w:rsidRDefault="00C66B82" w:rsidP="00C66B82">
      <w:pPr>
        <w:rPr>
          <w:rFonts w:cs="Calibri"/>
          <w:sz w:val="30"/>
          <w:szCs w:val="30"/>
          <w:lang w:val="fr-FR"/>
        </w:rPr>
      </w:pPr>
    </w:p>
    <w:p w14:paraId="690973D5" w14:textId="77777777" w:rsidR="00C66B82" w:rsidRPr="00C66B82" w:rsidRDefault="00C66B82" w:rsidP="00C66B82">
      <w:pPr>
        <w:spacing w:after="0" w:line="360" w:lineRule="auto"/>
        <w:jc w:val="both"/>
        <w:rPr>
          <w:rFonts w:cs="Calibri"/>
          <w:sz w:val="24"/>
          <w:szCs w:val="24"/>
          <w:shd w:val="clear" w:color="auto" w:fill="FFFFFF"/>
          <w:lang w:val="fr-FR"/>
        </w:rPr>
      </w:pPr>
      <w:r w:rsidRPr="00C66B82">
        <w:rPr>
          <w:rFonts w:cs="Calibri"/>
          <w:sz w:val="24"/>
          <w:szCs w:val="24"/>
          <w:shd w:val="clear" w:color="auto" w:fill="FFFFFF"/>
          <w:lang w:val="fr-FR"/>
        </w:rPr>
        <w:t>Angular 9 est un framework TypeScript, open source qui permet la création d’applications Web et plus particulièrement de ce qu’on appelle des SPA « </w:t>
      </w:r>
      <w:r w:rsidRPr="00C66B82">
        <w:rPr>
          <w:rFonts w:cs="Calibri"/>
          <w:i/>
          <w:iCs/>
          <w:sz w:val="24"/>
          <w:szCs w:val="24"/>
          <w:shd w:val="clear" w:color="auto" w:fill="FFFFFF"/>
          <w:lang w:val="fr-FR"/>
        </w:rPr>
        <w:t>Single Page Applications</w:t>
      </w:r>
      <w:r w:rsidRPr="00C66B82">
        <w:rPr>
          <w:rFonts w:cs="Calibri"/>
          <w:sz w:val="24"/>
          <w:szCs w:val="24"/>
          <w:shd w:val="clear" w:color="auto" w:fill="FFFFFF"/>
          <w:lang w:val="fr-FR"/>
        </w:rPr>
        <w:t> » : des applications web accessibles via une page web unique qui permet de fluidifier l’expérience utilisateur et d’éviter les chargements de pages à chaque nouvelle action.</w:t>
      </w:r>
    </w:p>
    <w:p w14:paraId="2AADA000" w14:textId="77777777" w:rsidR="00C66B82" w:rsidRPr="00C66B82" w:rsidRDefault="00C66B82" w:rsidP="00C66B82">
      <w:pPr>
        <w:spacing w:after="0" w:line="360" w:lineRule="auto"/>
        <w:jc w:val="both"/>
        <w:rPr>
          <w:rFonts w:cs="Calibri"/>
          <w:sz w:val="24"/>
          <w:szCs w:val="24"/>
          <w:shd w:val="clear" w:color="auto" w:fill="FFFFFF"/>
          <w:lang w:val="fr-FR"/>
        </w:rPr>
      </w:pPr>
      <w:r w:rsidRPr="00C66B82">
        <w:rPr>
          <w:rFonts w:cs="Calibri"/>
          <w:sz w:val="24"/>
          <w:szCs w:val="24"/>
          <w:shd w:val="clear" w:color="auto" w:fill="FFFFFF"/>
          <w:lang w:val="fr-FR"/>
        </w:rPr>
        <w:t>Les composantes sont le principal élément constitutif des applications Angular. Chaque composante se compose d’un HTML template qui déclare ce qui s’affiche sur la page et une classe TypeScript qui définit son comportement et un sélecteur CSS qui définit comment la composante est utilisé et les styles CSS appliqués dans ce modèle.</w:t>
      </w:r>
    </w:p>
    <w:p w14:paraId="54F68893" w14:textId="655F6833" w:rsidR="00C66B82" w:rsidRPr="00C66B82" w:rsidRDefault="00C66B82" w:rsidP="00C66B82">
      <w:pPr>
        <w:pStyle w:val="Titre3"/>
        <w:numPr>
          <w:ilvl w:val="2"/>
          <w:numId w:val="9"/>
        </w:numPr>
        <w:tabs>
          <w:tab w:val="num" w:pos="360"/>
        </w:tabs>
        <w:rPr>
          <w:rFonts w:cs="Calibri"/>
          <w:color w:val="4F81BD"/>
          <w:sz w:val="30"/>
          <w:szCs w:val="30"/>
          <w:shd w:val="clear" w:color="auto" w:fill="FFFFFF"/>
          <w:lang w:val="fr-FR"/>
        </w:rPr>
      </w:pPr>
      <w:bookmarkStart w:id="21" w:name="_Toc69160437"/>
      <w:r>
        <w:rPr>
          <w:rFonts w:cs="Calibri"/>
          <w:noProof/>
          <w:color w:val="C00000"/>
          <w:sz w:val="30"/>
          <w:szCs w:val="30"/>
          <w:shd w:val="clear" w:color="auto" w:fill="FFFFFF"/>
        </w:rPr>
        <w:drawing>
          <wp:anchor distT="0" distB="0" distL="114300" distR="114300" simplePos="0" relativeHeight="251668480" behindDoc="1" locked="0" layoutInCell="1" allowOverlap="1" wp14:anchorId="1A5FF1A9" wp14:editId="7505565C">
            <wp:simplePos x="0" y="0"/>
            <wp:positionH relativeFrom="column">
              <wp:posOffset>2223226</wp:posOffset>
            </wp:positionH>
            <wp:positionV relativeFrom="paragraph">
              <wp:posOffset>466527</wp:posOffset>
            </wp:positionV>
            <wp:extent cx="1650365" cy="1092835"/>
            <wp:effectExtent l="0" t="0" r="6985" b="0"/>
            <wp:wrapTight wrapText="bothSides">
              <wp:wrapPolygon edited="0">
                <wp:start x="12965" y="4518"/>
                <wp:lineTo x="12965" y="7531"/>
                <wp:lineTo x="14960" y="11296"/>
                <wp:lineTo x="0" y="11296"/>
                <wp:lineTo x="0" y="15438"/>
                <wp:lineTo x="4987" y="16567"/>
                <wp:lineTo x="9225" y="16567"/>
                <wp:lineTo x="18699" y="15814"/>
                <wp:lineTo x="21442" y="14684"/>
                <wp:lineTo x="21442" y="10166"/>
                <wp:lineTo x="15209" y="4518"/>
                <wp:lineTo x="12965" y="4518"/>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0365" cy="1092835"/>
                    </a:xfrm>
                    <a:prstGeom prst="rect">
                      <a:avLst/>
                    </a:prstGeom>
                    <a:noFill/>
                    <a:ln>
                      <a:noFill/>
                    </a:ln>
                  </pic:spPr>
                </pic:pic>
              </a:graphicData>
            </a:graphic>
          </wp:anchor>
        </w:drawing>
      </w:r>
      <w:r w:rsidRPr="00C66B82">
        <w:rPr>
          <w:rFonts w:cs="Calibri"/>
          <w:color w:val="4F81BD"/>
          <w:sz w:val="30"/>
          <w:szCs w:val="30"/>
          <w:shd w:val="clear" w:color="auto" w:fill="FFFFFF"/>
          <w:lang w:val="fr-FR"/>
        </w:rPr>
        <w:t>Système de Gestion de Base de Données</w:t>
      </w:r>
      <w:bookmarkEnd w:id="21"/>
    </w:p>
    <w:p w14:paraId="7EDFC159" w14:textId="76C0F06E" w:rsidR="00C66B82" w:rsidRDefault="00C66B82" w:rsidP="00C66B82">
      <w:pPr>
        <w:rPr>
          <w:rFonts w:cs="Calibri"/>
          <w:sz w:val="30"/>
          <w:szCs w:val="30"/>
          <w:lang w:val="fr-FR"/>
        </w:rPr>
      </w:pPr>
      <w:r>
        <w:rPr>
          <w:noProof/>
        </w:rPr>
        <mc:AlternateContent>
          <mc:Choice Requires="wps">
            <w:drawing>
              <wp:anchor distT="0" distB="0" distL="114300" distR="114300" simplePos="0" relativeHeight="251669504" behindDoc="1" locked="0" layoutInCell="1" allowOverlap="1" wp14:anchorId="2EA2BB35" wp14:editId="1FAC477F">
                <wp:simplePos x="0" y="0"/>
                <wp:positionH relativeFrom="column">
                  <wp:posOffset>2508143</wp:posOffset>
                </wp:positionH>
                <wp:positionV relativeFrom="paragraph">
                  <wp:posOffset>982329</wp:posOffset>
                </wp:positionV>
                <wp:extent cx="1650365" cy="635"/>
                <wp:effectExtent l="0" t="0" r="0" b="0"/>
                <wp:wrapTight wrapText="bothSides">
                  <wp:wrapPolygon edited="0">
                    <wp:start x="0" y="0"/>
                    <wp:lineTo x="0" y="21600"/>
                    <wp:lineTo x="21600" y="21600"/>
                    <wp:lineTo x="21600" y="0"/>
                  </wp:wrapPolygon>
                </wp:wrapTight>
                <wp:docPr id="33" name="Zone de texte 33"/>
                <wp:cNvGraphicFramePr/>
                <a:graphic xmlns:a="http://schemas.openxmlformats.org/drawingml/2006/main">
                  <a:graphicData uri="http://schemas.microsoft.com/office/word/2010/wordprocessingShape">
                    <wps:wsp>
                      <wps:cNvSpPr txBox="1"/>
                      <wps:spPr>
                        <a:xfrm>
                          <a:off x="0" y="0"/>
                          <a:ext cx="1650365" cy="635"/>
                        </a:xfrm>
                        <a:prstGeom prst="rect">
                          <a:avLst/>
                        </a:prstGeom>
                        <a:solidFill>
                          <a:prstClr val="white"/>
                        </a:solidFill>
                        <a:ln>
                          <a:noFill/>
                        </a:ln>
                      </wps:spPr>
                      <wps:txbx>
                        <w:txbxContent>
                          <w:p w14:paraId="6E184E69" w14:textId="6F2C42DA" w:rsidR="00C66B82" w:rsidRPr="001C6F61" w:rsidRDefault="00C66B82" w:rsidP="00C66B82">
                            <w:pPr>
                              <w:pStyle w:val="Lgende"/>
                              <w:rPr>
                                <w:rFonts w:ascii="Times New Roman" w:hAnsi="Times New Roman" w:cs="Calibri"/>
                                <w:noProof/>
                                <w:color w:val="C00000"/>
                                <w:sz w:val="30"/>
                                <w:szCs w:val="30"/>
                                <w:shd w:val="clear" w:color="auto" w:fill="FFFFFF"/>
                                <w:lang w:val="en-US"/>
                              </w:rPr>
                            </w:pPr>
                            <w:r>
                              <w:t xml:space="preserve">Figure </w:t>
                            </w:r>
                            <w:r>
                              <w:fldChar w:fldCharType="begin"/>
                            </w:r>
                            <w:r>
                              <w:instrText xml:space="preserve"> SEQ Figure \* ARABIC </w:instrText>
                            </w:r>
                            <w:r>
                              <w:fldChar w:fldCharType="separate"/>
                            </w:r>
                            <w:r>
                              <w:rPr>
                                <w:noProof/>
                              </w:rPr>
                              <w:t>4</w:t>
                            </w:r>
                            <w:r>
                              <w:fldChar w:fldCharType="end"/>
                            </w:r>
                            <w:r>
                              <w:t>: Logo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2BB35" id="Zone de texte 33" o:spid="_x0000_s1037" type="#_x0000_t202" style="position:absolute;margin-left:197.5pt;margin-top:77.35pt;width:12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" stroked="f">
                <v:textbox style="mso-fit-shape-to-text:t" inset="0,0,0,0">
                  <w:txbxContent>
                    <w:p w14:paraId="6E184E69" w14:textId="6F2C42DA" w:rsidR="00C66B82" w:rsidRPr="001C6F61" w:rsidRDefault="00C66B82" w:rsidP="00C66B82">
                      <w:pPr>
                        <w:pStyle w:val="Lgende"/>
                        <w:rPr>
                          <w:rFonts w:ascii="Times New Roman" w:hAnsi="Times New Roman" w:cs="Calibri"/>
                          <w:noProof/>
                          <w:color w:val="C00000"/>
                          <w:sz w:val="30"/>
                          <w:szCs w:val="30"/>
                          <w:shd w:val="clear" w:color="auto" w:fill="FFFFFF"/>
                          <w:lang w:val="en-US"/>
                        </w:rPr>
                      </w:pPr>
                      <w:r>
                        <w:t xml:space="preserve">Figure </w:t>
                      </w:r>
                      <w:r>
                        <w:fldChar w:fldCharType="begin"/>
                      </w:r>
                      <w:r>
                        <w:instrText xml:space="preserve"> SEQ Figure \* ARABIC </w:instrText>
                      </w:r>
                      <w:r>
                        <w:fldChar w:fldCharType="separate"/>
                      </w:r>
                      <w:r>
                        <w:rPr>
                          <w:noProof/>
                        </w:rPr>
                        <w:t>4</w:t>
                      </w:r>
                      <w:r>
                        <w:fldChar w:fldCharType="end"/>
                      </w:r>
                      <w:r>
                        <w:t>: Logo MySQL</w:t>
                      </w:r>
                    </w:p>
                  </w:txbxContent>
                </v:textbox>
                <w10:wrap type="tight"/>
              </v:shape>
            </w:pict>
          </mc:Fallback>
        </mc:AlternateContent>
      </w:r>
    </w:p>
    <w:p w14:paraId="62D4A9FD" w14:textId="12E64A57" w:rsidR="00C66B82" w:rsidRPr="00C66B82" w:rsidRDefault="00C66B82" w:rsidP="00C66B82">
      <w:pPr>
        <w:rPr>
          <w:rFonts w:cs="Calibri"/>
          <w:sz w:val="30"/>
          <w:szCs w:val="30"/>
          <w:lang w:val="fr-FR"/>
        </w:rPr>
      </w:pPr>
    </w:p>
    <w:p w14:paraId="27BEB9AF" w14:textId="5AE62C64" w:rsidR="00C66B82" w:rsidRPr="00C66B82" w:rsidRDefault="00C66B82" w:rsidP="00C66B82">
      <w:pPr>
        <w:rPr>
          <w:rFonts w:cs="Calibri"/>
          <w:sz w:val="30"/>
          <w:szCs w:val="30"/>
          <w:lang w:val="fr-FR"/>
        </w:rPr>
      </w:pPr>
    </w:p>
    <w:p w14:paraId="3650F6FE" w14:textId="77777777" w:rsidR="00C66B82" w:rsidRPr="00C66B82" w:rsidRDefault="00C66B82" w:rsidP="00C66B82">
      <w:pPr>
        <w:jc w:val="both"/>
        <w:rPr>
          <w:sz w:val="24"/>
          <w:szCs w:val="24"/>
          <w:lang w:val="fr-FR"/>
        </w:rPr>
      </w:pPr>
      <w:r w:rsidRPr="00C66B82">
        <w:rPr>
          <w:sz w:val="24"/>
          <w:szCs w:val="24"/>
          <w:lang w:val="fr-FR"/>
        </w:rPr>
        <w:t>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w:t>
      </w:r>
    </w:p>
    <w:p w14:paraId="5B2049D6" w14:textId="77777777" w:rsidR="00C66B82" w:rsidRPr="00C66B82" w:rsidRDefault="00C66B82" w:rsidP="00C66B82">
      <w:pPr>
        <w:jc w:val="both"/>
        <w:rPr>
          <w:sz w:val="24"/>
          <w:szCs w:val="24"/>
          <w:lang w:val="fr-FR"/>
        </w:rPr>
      </w:pPr>
      <w:r w:rsidRPr="00C66B82">
        <w:rPr>
          <w:sz w:val="24"/>
          <w:szCs w:val="24"/>
          <w:lang w:val="fr-FR"/>
        </w:rPr>
        <w:t>Par ailleurs, on a utilisé MySQL Workbench, l’IDE Neatbeans, Visual Studio Code, Postman pour interroger ou tester le webservice et Maven comme outil de gestion et pour automatiser l’intégration continue lors du développement.</w:t>
      </w:r>
    </w:p>
    <w:p w14:paraId="4B41CC8C" w14:textId="77777777" w:rsidR="00C66B82" w:rsidRPr="00C66B82" w:rsidRDefault="00C66B82" w:rsidP="00C66B82">
      <w:pPr>
        <w:rPr>
          <w:rFonts w:cs="Calibri"/>
          <w:sz w:val="30"/>
          <w:szCs w:val="30"/>
          <w:lang w:val="fr-FR"/>
        </w:rPr>
      </w:pPr>
    </w:p>
    <w:sectPr w:rsidR="00C66B82" w:rsidRPr="00C66B82" w:rsidSect="009A5EB9">
      <w:footerReference w:type="default" r:id="rId23"/>
      <w:headerReference w:type="first" r:id="rId24"/>
      <w:pgSz w:w="12240" w:h="15840"/>
      <w:pgMar w:top="1417" w:right="1417" w:bottom="1417" w:left="1417" w:header="454"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erie" w:date="2021-05-27T21:39:00Z" w:initials="m">
    <w:p w14:paraId="6F8AE1C8" w14:textId="3E04AE84" w:rsidR="00AC45FD" w:rsidRDefault="00AC45FD">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AE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8FF6" w16cex:dateUtc="2021-05-27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AE1C8" w16cid:durableId="245A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6323" w14:textId="77777777" w:rsidR="00A37338" w:rsidRDefault="00A37338" w:rsidP="00C75D6F">
      <w:pPr>
        <w:spacing w:after="0" w:line="240" w:lineRule="auto"/>
      </w:pPr>
      <w:r>
        <w:separator/>
      </w:r>
    </w:p>
  </w:endnote>
  <w:endnote w:type="continuationSeparator" w:id="0">
    <w:p w14:paraId="47ECCFCF" w14:textId="77777777" w:rsidR="00A37338" w:rsidRDefault="00A37338" w:rsidP="00C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65F3" w14:textId="5AC87358" w:rsidR="007B30B7" w:rsidRDefault="007B30B7" w:rsidP="007B30B7">
    <w:pPr>
      <w:tabs>
        <w:tab w:val="right" w:pos="9074"/>
      </w:tabs>
      <w:spacing w:after="162" w:line="259" w:lineRule="auto"/>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4624" behindDoc="0" locked="0" layoutInCell="1" allowOverlap="1" wp14:anchorId="1E2260CD" wp14:editId="293AF535">
              <wp:simplePos x="0" y="0"/>
              <wp:positionH relativeFrom="column">
                <wp:posOffset>-294153</wp:posOffset>
              </wp:positionH>
              <wp:positionV relativeFrom="paragraph">
                <wp:posOffset>133408</wp:posOffset>
              </wp:positionV>
              <wp:extent cx="6543303" cy="45719"/>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303" cy="45719"/>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D8A22" id="Rectangle 35" o:spid="_x0000_s1026" style="position:absolute;margin-left:-23.15pt;margin-top:10.5pt;width:515.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" fillcolor="#1f497d [3215]" stroked="f"/>
          </w:pict>
        </mc:Fallback>
      </mc:AlternateContent>
    </w:r>
  </w:p>
  <w:p w14:paraId="199BEE13" w14:textId="56CA368E" w:rsidR="007B30B7" w:rsidRPr="007B30B7" w:rsidRDefault="007B30B7" w:rsidP="007B30B7">
    <w:pPr>
      <w:tabs>
        <w:tab w:val="right" w:pos="9074"/>
      </w:tabs>
      <w:spacing w:after="162" w:line="259" w:lineRule="auto"/>
      <w:rPr>
        <w:rFonts w:ascii="Times New Roman" w:hAnsi="Times New Roman"/>
        <w:b/>
        <w:color w:val="808080"/>
        <w:sz w:val="20"/>
        <w:lang w:val="fr-FR"/>
      </w:rPr>
    </w:pPr>
    <w:r w:rsidRPr="007B30B7">
      <w:rPr>
        <w:rFonts w:ascii="Times New Roman" w:hAnsi="Times New Roman"/>
        <w:b/>
        <w:sz w:val="20"/>
        <w:lang w:val="fr-FR"/>
      </w:rPr>
      <w:t xml:space="preserve">Rapport de </w:t>
    </w:r>
    <w:r>
      <w:rPr>
        <w:rFonts w:ascii="Times New Roman" w:hAnsi="Times New Roman"/>
        <w:b/>
        <w:sz w:val="20"/>
        <w:lang w:val="fr-FR"/>
      </w:rPr>
      <w:t>projet JEE</w:t>
    </w:r>
    <w:r w:rsidRPr="007B30B7">
      <w:rPr>
        <w:rFonts w:ascii="Times New Roman" w:hAnsi="Times New Roman"/>
        <w:b/>
        <w:sz w:val="20"/>
        <w:lang w:val="fr-FR"/>
      </w:rPr>
      <w:t xml:space="preserve"> 20</w:t>
    </w:r>
    <w:r>
      <w:rPr>
        <w:rFonts w:ascii="Times New Roman" w:hAnsi="Times New Roman"/>
        <w:b/>
        <w:sz w:val="20"/>
        <w:lang w:val="fr-FR"/>
      </w:rPr>
      <w:t>20</w:t>
    </w:r>
    <w:r w:rsidRPr="007B30B7">
      <w:rPr>
        <w:rFonts w:ascii="Times New Roman" w:hAnsi="Times New Roman"/>
        <w:b/>
        <w:sz w:val="20"/>
        <w:lang w:val="fr-FR"/>
      </w:rPr>
      <w:t>/202</w:t>
    </w:r>
    <w:r>
      <w:rPr>
        <w:rFonts w:ascii="Times New Roman" w:hAnsi="Times New Roman"/>
        <w:b/>
        <w:sz w:val="20"/>
        <w:lang w:val="fr-FR"/>
      </w:rPr>
      <w:t>1</w:t>
    </w:r>
    <w:r w:rsidRPr="007B30B7">
      <w:rPr>
        <w:rFonts w:ascii="Times New Roman" w:hAnsi="Times New Roman"/>
        <w:b/>
        <w:sz w:val="20"/>
        <w:lang w:val="fr-FR"/>
      </w:rPr>
      <w:t xml:space="preserve"> - ENSAF</w:t>
    </w:r>
    <w:r w:rsidRPr="007B30B7">
      <w:rPr>
        <w:rFonts w:ascii="Times New Roman" w:hAnsi="Times New Roman"/>
        <w:b/>
        <w:color w:val="808080"/>
        <w:sz w:val="20"/>
        <w:lang w:val="fr-FR"/>
      </w:rPr>
      <w:tab/>
    </w:r>
    <w:r w:rsidRPr="00E262E4">
      <w:rPr>
        <w:rFonts w:ascii="Times New Roman" w:hAnsi="Times New Roman"/>
        <w:b/>
        <w:color w:val="808080"/>
        <w:sz w:val="20"/>
      </w:rPr>
      <w:fldChar w:fldCharType="begin"/>
    </w:r>
    <w:r w:rsidRPr="007B30B7">
      <w:rPr>
        <w:rFonts w:ascii="Times New Roman" w:hAnsi="Times New Roman"/>
        <w:b/>
        <w:color w:val="808080"/>
        <w:sz w:val="20"/>
        <w:lang w:val="fr-FR"/>
      </w:rPr>
      <w:instrText>PAGE   \* MERGEFORMAT</w:instrText>
    </w:r>
    <w:r w:rsidRPr="00E262E4">
      <w:rPr>
        <w:rFonts w:ascii="Times New Roman" w:hAnsi="Times New Roman"/>
        <w:b/>
        <w:color w:val="808080"/>
        <w:sz w:val="20"/>
      </w:rPr>
      <w:fldChar w:fldCharType="separate"/>
    </w:r>
    <w:r w:rsidRPr="007B30B7">
      <w:rPr>
        <w:rFonts w:ascii="Times New Roman" w:hAnsi="Times New Roman"/>
        <w:b/>
        <w:color w:val="808080"/>
        <w:sz w:val="20"/>
        <w:lang w:val="fr-FR"/>
      </w:rPr>
      <w:t>21</w:t>
    </w:r>
    <w:r w:rsidRPr="00E262E4">
      <w:rPr>
        <w:rFonts w:ascii="Times New Roman" w:hAnsi="Times New Roman"/>
        <w:b/>
        <w:color w:val="808080"/>
        <w:sz w:val="20"/>
      </w:rPr>
      <w:fldChar w:fldCharType="end"/>
    </w:r>
  </w:p>
  <w:p w14:paraId="2AAD527C" w14:textId="77777777" w:rsidR="007B30B7" w:rsidRPr="007B30B7" w:rsidRDefault="007B30B7">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9617" w14:textId="77777777" w:rsidR="00A37338" w:rsidRDefault="00A37338" w:rsidP="00C75D6F">
      <w:pPr>
        <w:spacing w:after="0" w:line="240" w:lineRule="auto"/>
      </w:pPr>
      <w:r>
        <w:separator/>
      </w:r>
    </w:p>
  </w:footnote>
  <w:footnote w:type="continuationSeparator" w:id="0">
    <w:p w14:paraId="68B34C67" w14:textId="77777777" w:rsidR="00A37338" w:rsidRDefault="00A37338" w:rsidP="00C7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1789" w:type="dxa"/>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680"/>
      <w:gridCol w:w="4231"/>
    </w:tblGrid>
    <w:tr w:rsidR="00C75D6F" w:rsidRPr="00FD1483" w14:paraId="3D93857B" w14:textId="77777777" w:rsidTr="009A5EB9">
      <w:trPr>
        <w:trHeight w:val="1157"/>
      </w:trPr>
      <w:tc>
        <w:tcPr>
          <w:tcW w:w="4878" w:type="dxa"/>
          <w:vAlign w:val="center"/>
        </w:tcPr>
        <w:p w14:paraId="6EBF274A" w14:textId="77777777" w:rsidR="00C75D6F" w:rsidRPr="00C75D6F" w:rsidRDefault="00C75D6F" w:rsidP="00C75D6F">
          <w:pPr>
            <w:pStyle w:val="En-tte"/>
            <w:rPr>
              <w:b/>
              <w:bCs/>
              <w:lang w:val="fr-FR"/>
            </w:rPr>
          </w:pPr>
          <w:r w:rsidRPr="00C75D6F">
            <w:rPr>
              <w:b/>
              <w:bCs/>
              <w:lang w:val="fr-FR"/>
            </w:rPr>
            <w:t>Royaume du Maroc</w:t>
          </w:r>
        </w:p>
        <w:p w14:paraId="36534455" w14:textId="77777777" w:rsidR="00C75D6F" w:rsidRPr="00C75D6F" w:rsidRDefault="00C75D6F" w:rsidP="00C75D6F">
          <w:pPr>
            <w:pStyle w:val="En-tte"/>
            <w:rPr>
              <w:b/>
              <w:bCs/>
              <w:lang w:val="fr-FR"/>
            </w:rPr>
          </w:pPr>
          <w:r w:rsidRPr="00C75D6F">
            <w:rPr>
              <w:b/>
              <w:bCs/>
              <w:lang w:val="fr-FR"/>
            </w:rPr>
            <w:t>Université Sidi Mohammed Ben Abdellah</w:t>
          </w:r>
        </w:p>
        <w:p w14:paraId="337153DC" w14:textId="77777777" w:rsidR="00C75D6F" w:rsidRPr="00FD1483" w:rsidRDefault="00C75D6F" w:rsidP="00C75D6F">
          <w:pPr>
            <w:pStyle w:val="En-tte"/>
            <w:rPr>
              <w:b/>
              <w:bCs/>
            </w:rPr>
          </w:pPr>
          <w:r w:rsidRPr="00FD1483">
            <w:rPr>
              <w:b/>
              <w:bCs/>
            </w:rPr>
            <w:t>Ecole Nationale des Sciences Appliquées</w:t>
          </w:r>
        </w:p>
        <w:p w14:paraId="1DAAF6BE" w14:textId="77777777" w:rsidR="00C75D6F" w:rsidRPr="00FD1483" w:rsidRDefault="00C75D6F" w:rsidP="00C75D6F">
          <w:pPr>
            <w:pStyle w:val="En-tte"/>
            <w:rPr>
              <w:b/>
              <w:bCs/>
            </w:rPr>
          </w:pPr>
        </w:p>
      </w:tc>
      <w:tc>
        <w:tcPr>
          <w:tcW w:w="2680" w:type="dxa"/>
          <w:vAlign w:val="center"/>
        </w:tcPr>
        <w:p w14:paraId="42C88601" w14:textId="77777777" w:rsidR="00C75D6F" w:rsidRDefault="00C75D6F" w:rsidP="00C75D6F">
          <w:pPr>
            <w:pStyle w:val="En-tte"/>
            <w:jc w:val="center"/>
            <w:rPr>
              <w:b/>
              <w:bCs/>
              <w:noProof/>
            </w:rPr>
          </w:pPr>
          <w:r>
            <w:rPr>
              <w:b/>
              <w:bCs/>
              <w:noProof/>
              <w:lang w:eastAsia="fr-FR"/>
            </w:rPr>
            <w:drawing>
              <wp:inline distT="0" distB="0" distL="0" distR="0" wp14:anchorId="13C0030F" wp14:editId="484208A7">
                <wp:extent cx="1303020" cy="549829"/>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1">
                          <a:extLst>
                            <a:ext uri="{28A0092B-C50C-407E-A947-70E740481C1C}">
                              <a14:useLocalDpi xmlns:a14="http://schemas.microsoft.com/office/drawing/2010/main" val="0"/>
                            </a:ext>
                          </a:extLst>
                        </a:blip>
                        <a:stretch>
                          <a:fillRect/>
                        </a:stretch>
                      </pic:blipFill>
                      <pic:spPr>
                        <a:xfrm>
                          <a:off x="0" y="0"/>
                          <a:ext cx="1309692" cy="552644"/>
                        </a:xfrm>
                        <a:prstGeom prst="rect">
                          <a:avLst/>
                        </a:prstGeom>
                      </pic:spPr>
                    </pic:pic>
                  </a:graphicData>
                </a:graphic>
              </wp:inline>
            </w:drawing>
          </w:r>
        </w:p>
        <w:p w14:paraId="21C9A9EF" w14:textId="77777777" w:rsidR="00C75D6F" w:rsidRPr="00FD1483" w:rsidRDefault="00C75D6F" w:rsidP="00C75D6F">
          <w:pPr>
            <w:pStyle w:val="En-tte"/>
            <w:bidi/>
            <w:jc w:val="center"/>
            <w:rPr>
              <w:b/>
              <w:bCs/>
            </w:rPr>
          </w:pPr>
        </w:p>
      </w:tc>
      <w:tc>
        <w:tcPr>
          <w:tcW w:w="4231" w:type="dxa"/>
          <w:vAlign w:val="center"/>
        </w:tcPr>
        <w:p w14:paraId="5088F9EF" w14:textId="77777777" w:rsidR="00C75D6F" w:rsidRPr="00FD1483" w:rsidRDefault="00C75D6F" w:rsidP="00C75D6F">
          <w:pPr>
            <w:pStyle w:val="En-tte"/>
            <w:bidi/>
            <w:rPr>
              <w:rFonts w:ascii="Arial Unicode MS" w:eastAsia="Arial Unicode MS" w:hAnsi="Arial Unicode MS" w:cs="Arial Unicode MS"/>
              <w:b/>
              <w:bCs/>
              <w:rtl/>
              <w:lang w:bidi="ar-MA"/>
            </w:rPr>
          </w:pPr>
          <w:r w:rsidRPr="00FD1483">
            <w:rPr>
              <w:rFonts w:ascii="Arial" w:eastAsia="Arial Unicode MS" w:hAnsi="Arial" w:cs="Arial" w:hint="cs"/>
              <w:b/>
              <w:bCs/>
              <w:rtl/>
              <w:lang w:bidi="ar-MA"/>
            </w:rPr>
            <w:t>المملكة</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المغربية</w:t>
          </w:r>
        </w:p>
        <w:p w14:paraId="31E923EF" w14:textId="77777777" w:rsidR="00C75D6F" w:rsidRPr="00FD1483" w:rsidRDefault="00C75D6F" w:rsidP="00C75D6F">
          <w:pPr>
            <w:pStyle w:val="En-tte"/>
            <w:bidi/>
            <w:rPr>
              <w:rFonts w:ascii="Arial Unicode MS" w:eastAsia="Arial Unicode MS" w:hAnsi="Arial Unicode MS" w:cs="Arial Unicode MS"/>
              <w:b/>
              <w:bCs/>
              <w:rtl/>
              <w:lang w:bidi="ar-MA"/>
            </w:rPr>
          </w:pPr>
          <w:r w:rsidRPr="00FD1483">
            <w:rPr>
              <w:rFonts w:ascii="Arial" w:eastAsia="Arial Unicode MS" w:hAnsi="Arial" w:cs="Arial" w:hint="cs"/>
              <w:b/>
              <w:bCs/>
              <w:rtl/>
              <w:lang w:bidi="ar-MA"/>
            </w:rPr>
            <w:t>جامعة</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سيدي</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محمد</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بن</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عبد</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الله</w:t>
          </w:r>
        </w:p>
        <w:p w14:paraId="5814670F" w14:textId="77777777" w:rsidR="00C75D6F" w:rsidRPr="00FD1483" w:rsidRDefault="00C75D6F" w:rsidP="00C75D6F">
          <w:pPr>
            <w:pStyle w:val="En-tte"/>
            <w:bidi/>
            <w:rPr>
              <w:rFonts w:ascii="Arial Unicode MS" w:eastAsia="Arial Unicode MS" w:hAnsi="Arial Unicode MS" w:cs="Arial Unicode MS"/>
              <w:b/>
              <w:bCs/>
              <w:rtl/>
              <w:lang w:bidi="ar-MA"/>
            </w:rPr>
          </w:pPr>
          <w:r w:rsidRPr="00FD1483">
            <w:rPr>
              <w:rFonts w:ascii="Arial" w:eastAsia="Arial Unicode MS" w:hAnsi="Arial" w:cs="Arial" w:hint="cs"/>
              <w:b/>
              <w:bCs/>
              <w:rtl/>
              <w:lang w:bidi="ar-MA"/>
            </w:rPr>
            <w:t>المدرسة</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الوطنية</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للعلوم</w:t>
          </w:r>
          <w:r w:rsidRPr="00FD1483">
            <w:rPr>
              <w:rFonts w:ascii="Arial Unicode MS" w:eastAsia="Arial Unicode MS" w:hAnsi="Arial Unicode MS" w:cs="Arial Unicode MS"/>
              <w:b/>
              <w:bCs/>
              <w:rtl/>
              <w:lang w:bidi="ar-MA"/>
            </w:rPr>
            <w:t xml:space="preserve"> </w:t>
          </w:r>
          <w:r w:rsidRPr="00FD1483">
            <w:rPr>
              <w:rFonts w:ascii="Arial" w:eastAsia="Arial Unicode MS" w:hAnsi="Arial" w:cs="Arial" w:hint="cs"/>
              <w:b/>
              <w:bCs/>
              <w:rtl/>
              <w:lang w:bidi="ar-MA"/>
            </w:rPr>
            <w:t>التطبيقية</w:t>
          </w:r>
        </w:p>
        <w:p w14:paraId="21C27F1F" w14:textId="77777777" w:rsidR="00C75D6F" w:rsidRPr="00FD1483" w:rsidRDefault="00C75D6F" w:rsidP="00C75D6F">
          <w:pPr>
            <w:pStyle w:val="En-tte"/>
            <w:bidi/>
            <w:rPr>
              <w:b/>
              <w:bCs/>
              <w:rtl/>
              <w:lang w:bidi="ar-MA"/>
            </w:rPr>
          </w:pPr>
        </w:p>
      </w:tc>
    </w:tr>
  </w:tbl>
  <w:p w14:paraId="5F748285" w14:textId="743D3FC4" w:rsidR="00C75D6F" w:rsidRPr="00AA0655" w:rsidRDefault="00C75D6F" w:rsidP="00C75D6F">
    <w:pPr>
      <w:spacing w:after="0"/>
      <w:ind w:right="-426" w:hanging="284"/>
      <w:rPr>
        <w:color w:val="E36C0A" w:themeColor="accent6" w:themeShade="BF"/>
      </w:rPr>
    </w:pPr>
    <w:r>
      <w:rPr>
        <w:noProof/>
        <w:color w:val="E36C0A" w:themeColor="accent6" w:themeShade="BF"/>
      </w:rPr>
      <mc:AlternateContent>
        <mc:Choice Requires="wps">
          <w:drawing>
            <wp:anchor distT="0" distB="0" distL="114300" distR="114300" simplePos="0" relativeHeight="251661824" behindDoc="0" locked="0" layoutInCell="1" allowOverlap="1" wp14:anchorId="2852BCF8" wp14:editId="45ED9BC8">
              <wp:simplePos x="0" y="0"/>
              <wp:positionH relativeFrom="column">
                <wp:posOffset>609828</wp:posOffset>
              </wp:positionH>
              <wp:positionV relativeFrom="paragraph">
                <wp:posOffset>176088</wp:posOffset>
              </wp:positionV>
              <wp:extent cx="4899803"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4899803"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C10" id="Connecteur droit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5pt" to="433.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" strokecolor="red"/>
          </w:pict>
        </mc:Fallback>
      </mc:AlternateContent>
    </w:r>
    <w:r w:rsidR="009A5EB9">
      <w:rPr>
        <w:color w:val="E36C0A" w:themeColor="accent6" w:themeShade="BF"/>
      </w:rPr>
      <w:t xml:space="preserve">  </w:t>
    </w:r>
  </w:p>
  <w:p w14:paraId="72DC5098" w14:textId="77777777" w:rsidR="00C75D6F" w:rsidRDefault="00C75D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BDD"/>
    <w:multiLevelType w:val="hybridMultilevel"/>
    <w:tmpl w:val="7B3C40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BC0FD5"/>
    <w:multiLevelType w:val="hybridMultilevel"/>
    <w:tmpl w:val="E29E49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8F10EE"/>
    <w:multiLevelType w:val="multilevel"/>
    <w:tmpl w:val="041E5838"/>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C230E67"/>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A15633"/>
    <w:multiLevelType w:val="hybridMultilevel"/>
    <w:tmpl w:val="6A7480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0B830C2"/>
    <w:multiLevelType w:val="hybridMultilevel"/>
    <w:tmpl w:val="EF203BA6"/>
    <w:lvl w:ilvl="0" w:tplc="9112CEA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BE4DFA"/>
    <w:multiLevelType w:val="hybridMultilevel"/>
    <w:tmpl w:val="59523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933D75"/>
    <w:multiLevelType w:val="hybridMultilevel"/>
    <w:tmpl w:val="E29E49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252150"/>
    <w:multiLevelType w:val="hybridMultilevel"/>
    <w:tmpl w:val="6A4EBF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0"/>
  </w:num>
  <w:num w:numId="6">
    <w:abstractNumId w:val="4"/>
  </w:num>
  <w:num w:numId="7">
    <w:abstractNumId w:val="1"/>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ie">
    <w15:presenceInfo w15:providerId="None" w15:userId="me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B99"/>
    <w:rsid w:val="00002A18"/>
    <w:rsid w:val="00050D7C"/>
    <w:rsid w:val="00050EE5"/>
    <w:rsid w:val="00093AAE"/>
    <w:rsid w:val="000F36A4"/>
    <w:rsid w:val="001B6D8C"/>
    <w:rsid w:val="00205F1C"/>
    <w:rsid w:val="002867BE"/>
    <w:rsid w:val="00286913"/>
    <w:rsid w:val="002C7894"/>
    <w:rsid w:val="00323431"/>
    <w:rsid w:val="003665F2"/>
    <w:rsid w:val="00374B7D"/>
    <w:rsid w:val="003A38B8"/>
    <w:rsid w:val="003C0814"/>
    <w:rsid w:val="003F7B99"/>
    <w:rsid w:val="00483124"/>
    <w:rsid w:val="004C4FD5"/>
    <w:rsid w:val="00500C73"/>
    <w:rsid w:val="0052480D"/>
    <w:rsid w:val="005B134F"/>
    <w:rsid w:val="006823D1"/>
    <w:rsid w:val="006B412C"/>
    <w:rsid w:val="006D39B3"/>
    <w:rsid w:val="006E6825"/>
    <w:rsid w:val="0071488D"/>
    <w:rsid w:val="007B30B7"/>
    <w:rsid w:val="007C7ECE"/>
    <w:rsid w:val="007F113B"/>
    <w:rsid w:val="00866056"/>
    <w:rsid w:val="008F26D3"/>
    <w:rsid w:val="009A5EB9"/>
    <w:rsid w:val="009C6DCE"/>
    <w:rsid w:val="00A37338"/>
    <w:rsid w:val="00A43AE1"/>
    <w:rsid w:val="00A81F98"/>
    <w:rsid w:val="00AC45FD"/>
    <w:rsid w:val="00B97C70"/>
    <w:rsid w:val="00C45252"/>
    <w:rsid w:val="00C66B82"/>
    <w:rsid w:val="00C75D6F"/>
    <w:rsid w:val="00C77711"/>
    <w:rsid w:val="00CE1B82"/>
    <w:rsid w:val="00D04BD7"/>
    <w:rsid w:val="00DA76BD"/>
    <w:rsid w:val="00EC2A8A"/>
    <w:rsid w:val="00F102DA"/>
    <w:rsid w:val="00F500F0"/>
    <w:rsid w:val="00FA2B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450B"/>
  <w15:docId w15:val="{D66E3C9A-8F43-4A98-94F9-503F2789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DA"/>
  </w:style>
  <w:style w:type="paragraph" w:styleId="Titre1">
    <w:name w:val="heading 1"/>
    <w:basedOn w:val="Normal"/>
    <w:next w:val="Normal"/>
    <w:link w:val="Titre1Car"/>
    <w:qFormat/>
    <w:rsid w:val="009C6DCE"/>
    <w:pPr>
      <w:keepNext/>
      <w:spacing w:before="240" w:after="60"/>
      <w:outlineLvl w:val="0"/>
    </w:pPr>
    <w:rPr>
      <w:rFonts w:ascii="Cambria" w:eastAsia="Times New Roman" w:hAnsi="Cambria" w:cs="Times New Roman"/>
      <w:b/>
      <w:bCs/>
      <w:kern w:val="32"/>
      <w:sz w:val="32"/>
      <w:szCs w:val="32"/>
      <w:lang w:val="fr-FR"/>
    </w:rPr>
  </w:style>
  <w:style w:type="paragraph" w:styleId="Titre2">
    <w:name w:val="heading 2"/>
    <w:basedOn w:val="Normal"/>
    <w:next w:val="Normal"/>
    <w:link w:val="Titre2Car"/>
    <w:unhideWhenUsed/>
    <w:qFormat/>
    <w:rsid w:val="00F10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qFormat/>
    <w:rsid w:val="00F102D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semiHidden/>
    <w:unhideWhenUsed/>
    <w:qFormat/>
    <w:rsid w:val="009C6DCE"/>
    <w:pPr>
      <w:keepNext/>
      <w:spacing w:before="240" w:after="60"/>
      <w:outlineLvl w:val="3"/>
    </w:pPr>
    <w:rPr>
      <w:rFonts w:ascii="Calibri" w:eastAsia="Times New Roman" w:hAnsi="Calibri" w:cs="Arial"/>
      <w:b/>
      <w:bCs/>
      <w:sz w:val="28"/>
      <w:szCs w:val="28"/>
      <w:lang w:val="fr-FR"/>
    </w:rPr>
  </w:style>
  <w:style w:type="paragraph" w:styleId="Titre5">
    <w:name w:val="heading 5"/>
    <w:basedOn w:val="Normal"/>
    <w:next w:val="Normal"/>
    <w:link w:val="Titre5Car"/>
    <w:semiHidden/>
    <w:unhideWhenUsed/>
    <w:qFormat/>
    <w:rsid w:val="009C6DCE"/>
    <w:pPr>
      <w:spacing w:before="240" w:after="60"/>
      <w:outlineLvl w:val="4"/>
    </w:pPr>
    <w:rPr>
      <w:rFonts w:ascii="Calibri" w:eastAsia="Times New Roman" w:hAnsi="Calibri" w:cs="Arial"/>
      <w:b/>
      <w:bCs/>
      <w:i/>
      <w:iCs/>
      <w:sz w:val="26"/>
      <w:szCs w:val="26"/>
      <w:lang w:val="fr-FR"/>
    </w:rPr>
  </w:style>
  <w:style w:type="paragraph" w:styleId="Titre6">
    <w:name w:val="heading 6"/>
    <w:basedOn w:val="Normal"/>
    <w:next w:val="Normal"/>
    <w:link w:val="Titre6Car"/>
    <w:semiHidden/>
    <w:unhideWhenUsed/>
    <w:qFormat/>
    <w:rsid w:val="009C6DCE"/>
    <w:pPr>
      <w:spacing w:before="240" w:after="60"/>
      <w:outlineLvl w:val="5"/>
    </w:pPr>
    <w:rPr>
      <w:rFonts w:ascii="Calibri" w:eastAsia="Times New Roman" w:hAnsi="Calibri" w:cs="Arial"/>
      <w:b/>
      <w:bCs/>
      <w:lang w:val="fr-FR"/>
    </w:rPr>
  </w:style>
  <w:style w:type="paragraph" w:styleId="Titre7">
    <w:name w:val="heading 7"/>
    <w:basedOn w:val="Normal"/>
    <w:next w:val="Normal"/>
    <w:link w:val="Titre7Car"/>
    <w:semiHidden/>
    <w:unhideWhenUsed/>
    <w:qFormat/>
    <w:rsid w:val="009C6DCE"/>
    <w:pPr>
      <w:spacing w:before="240" w:after="60"/>
      <w:outlineLvl w:val="6"/>
    </w:pPr>
    <w:rPr>
      <w:rFonts w:ascii="Calibri" w:eastAsia="Times New Roman" w:hAnsi="Calibri" w:cs="Arial"/>
      <w:sz w:val="24"/>
      <w:szCs w:val="24"/>
      <w:lang w:val="fr-FR"/>
    </w:rPr>
  </w:style>
  <w:style w:type="paragraph" w:styleId="Titre8">
    <w:name w:val="heading 8"/>
    <w:basedOn w:val="Normal"/>
    <w:next w:val="Normal"/>
    <w:link w:val="Titre8Car"/>
    <w:semiHidden/>
    <w:unhideWhenUsed/>
    <w:qFormat/>
    <w:rsid w:val="009C6DCE"/>
    <w:pPr>
      <w:spacing w:before="240" w:after="60"/>
      <w:outlineLvl w:val="7"/>
    </w:pPr>
    <w:rPr>
      <w:rFonts w:ascii="Calibri" w:eastAsia="Times New Roman" w:hAnsi="Calibri" w:cs="Arial"/>
      <w:i/>
      <w:iCs/>
      <w:sz w:val="24"/>
      <w:szCs w:val="24"/>
      <w:lang w:val="fr-FR"/>
    </w:rPr>
  </w:style>
  <w:style w:type="paragraph" w:styleId="Titre9">
    <w:name w:val="heading 9"/>
    <w:basedOn w:val="Normal"/>
    <w:next w:val="Normal"/>
    <w:link w:val="Titre9Car"/>
    <w:semiHidden/>
    <w:unhideWhenUsed/>
    <w:qFormat/>
    <w:rsid w:val="009C6DCE"/>
    <w:pPr>
      <w:spacing w:before="240" w:after="60"/>
      <w:outlineLvl w:val="8"/>
    </w:pPr>
    <w:rPr>
      <w:rFonts w:ascii="Cambria" w:eastAsia="Times New Roman" w:hAnsi="Cambria"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F102D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102DA"/>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102DA"/>
    <w:pPr>
      <w:ind w:left="720"/>
      <w:contextualSpacing/>
    </w:pPr>
  </w:style>
  <w:style w:type="character" w:customStyle="1" w:styleId="fontstyle01">
    <w:name w:val="fontstyle01"/>
    <w:basedOn w:val="Policepardfaut"/>
    <w:rsid w:val="00D04BD7"/>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D04BD7"/>
    <w:rPr>
      <w:rFonts w:ascii="Wingdings" w:hAnsi="Wingdings" w:hint="default"/>
      <w:b w:val="0"/>
      <w:bCs w:val="0"/>
      <w:i w:val="0"/>
      <w:iCs w:val="0"/>
      <w:color w:val="000000"/>
      <w:sz w:val="24"/>
      <w:szCs w:val="24"/>
    </w:rPr>
  </w:style>
  <w:style w:type="character" w:customStyle="1" w:styleId="fontstyle31">
    <w:name w:val="fontstyle31"/>
    <w:basedOn w:val="Policepardfaut"/>
    <w:rsid w:val="00D04BD7"/>
    <w:rPr>
      <w:rFonts w:ascii="Times New Roman" w:hAnsi="Times New Roman" w:cs="Times New Roman" w:hint="default"/>
      <w:b w:val="0"/>
      <w:bCs w:val="0"/>
      <w:i/>
      <w:iCs/>
      <w:color w:val="4F81BD"/>
      <w:sz w:val="24"/>
      <w:szCs w:val="24"/>
    </w:rPr>
  </w:style>
  <w:style w:type="table" w:styleId="Grilledutableau">
    <w:name w:val="Table Grid"/>
    <w:basedOn w:val="TableauNormal"/>
    <w:uiPriority w:val="59"/>
    <w:rsid w:val="004C4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A76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6BD"/>
    <w:rPr>
      <w:rFonts w:ascii="Tahoma" w:hAnsi="Tahoma" w:cs="Tahoma"/>
      <w:sz w:val="16"/>
      <w:szCs w:val="16"/>
    </w:rPr>
  </w:style>
  <w:style w:type="paragraph" w:styleId="En-tte">
    <w:name w:val="header"/>
    <w:basedOn w:val="Normal"/>
    <w:link w:val="En-tteCar"/>
    <w:uiPriority w:val="99"/>
    <w:unhideWhenUsed/>
    <w:rsid w:val="00C75D6F"/>
    <w:pPr>
      <w:tabs>
        <w:tab w:val="center" w:pos="4536"/>
        <w:tab w:val="right" w:pos="9072"/>
      </w:tabs>
      <w:spacing w:after="0" w:line="240" w:lineRule="auto"/>
    </w:pPr>
  </w:style>
  <w:style w:type="character" w:customStyle="1" w:styleId="En-tteCar">
    <w:name w:val="En-tête Car"/>
    <w:basedOn w:val="Policepardfaut"/>
    <w:link w:val="En-tte"/>
    <w:uiPriority w:val="99"/>
    <w:rsid w:val="00C75D6F"/>
  </w:style>
  <w:style w:type="paragraph" w:styleId="Pieddepage">
    <w:name w:val="footer"/>
    <w:basedOn w:val="Normal"/>
    <w:link w:val="PieddepageCar"/>
    <w:uiPriority w:val="99"/>
    <w:unhideWhenUsed/>
    <w:rsid w:val="00C75D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D6F"/>
  </w:style>
  <w:style w:type="character" w:customStyle="1" w:styleId="Titre1Car">
    <w:name w:val="Titre 1 Car"/>
    <w:basedOn w:val="Policepardfaut"/>
    <w:link w:val="Titre1"/>
    <w:rsid w:val="009C6DCE"/>
    <w:rPr>
      <w:rFonts w:ascii="Cambria" w:eastAsia="Times New Roman" w:hAnsi="Cambria" w:cs="Times New Roman"/>
      <w:b/>
      <w:bCs/>
      <w:kern w:val="32"/>
      <w:sz w:val="32"/>
      <w:szCs w:val="32"/>
      <w:lang w:val="fr-FR"/>
    </w:rPr>
  </w:style>
  <w:style w:type="character" w:customStyle="1" w:styleId="Titre4Car">
    <w:name w:val="Titre 4 Car"/>
    <w:basedOn w:val="Policepardfaut"/>
    <w:link w:val="Titre4"/>
    <w:semiHidden/>
    <w:rsid w:val="009C6DCE"/>
    <w:rPr>
      <w:rFonts w:ascii="Calibri" w:eastAsia="Times New Roman" w:hAnsi="Calibri" w:cs="Arial"/>
      <w:b/>
      <w:bCs/>
      <w:sz w:val="28"/>
      <w:szCs w:val="28"/>
      <w:lang w:val="fr-FR"/>
    </w:rPr>
  </w:style>
  <w:style w:type="character" w:customStyle="1" w:styleId="Titre5Car">
    <w:name w:val="Titre 5 Car"/>
    <w:basedOn w:val="Policepardfaut"/>
    <w:link w:val="Titre5"/>
    <w:semiHidden/>
    <w:rsid w:val="009C6DCE"/>
    <w:rPr>
      <w:rFonts w:ascii="Calibri" w:eastAsia="Times New Roman" w:hAnsi="Calibri" w:cs="Arial"/>
      <w:b/>
      <w:bCs/>
      <w:i/>
      <w:iCs/>
      <w:sz w:val="26"/>
      <w:szCs w:val="26"/>
      <w:lang w:val="fr-FR"/>
    </w:rPr>
  </w:style>
  <w:style w:type="character" w:customStyle="1" w:styleId="Titre6Car">
    <w:name w:val="Titre 6 Car"/>
    <w:basedOn w:val="Policepardfaut"/>
    <w:link w:val="Titre6"/>
    <w:semiHidden/>
    <w:rsid w:val="009C6DCE"/>
    <w:rPr>
      <w:rFonts w:ascii="Calibri" w:eastAsia="Times New Roman" w:hAnsi="Calibri" w:cs="Arial"/>
      <w:b/>
      <w:bCs/>
      <w:lang w:val="fr-FR"/>
    </w:rPr>
  </w:style>
  <w:style w:type="character" w:customStyle="1" w:styleId="Titre7Car">
    <w:name w:val="Titre 7 Car"/>
    <w:basedOn w:val="Policepardfaut"/>
    <w:link w:val="Titre7"/>
    <w:semiHidden/>
    <w:rsid w:val="009C6DCE"/>
    <w:rPr>
      <w:rFonts w:ascii="Calibri" w:eastAsia="Times New Roman" w:hAnsi="Calibri" w:cs="Arial"/>
      <w:sz w:val="24"/>
      <w:szCs w:val="24"/>
      <w:lang w:val="fr-FR"/>
    </w:rPr>
  </w:style>
  <w:style w:type="character" w:customStyle="1" w:styleId="Titre8Car">
    <w:name w:val="Titre 8 Car"/>
    <w:basedOn w:val="Policepardfaut"/>
    <w:link w:val="Titre8"/>
    <w:semiHidden/>
    <w:rsid w:val="009C6DCE"/>
    <w:rPr>
      <w:rFonts w:ascii="Calibri" w:eastAsia="Times New Roman" w:hAnsi="Calibri" w:cs="Arial"/>
      <w:i/>
      <w:iCs/>
      <w:sz w:val="24"/>
      <w:szCs w:val="24"/>
      <w:lang w:val="fr-FR"/>
    </w:rPr>
  </w:style>
  <w:style w:type="character" w:customStyle="1" w:styleId="Titre9Car">
    <w:name w:val="Titre 9 Car"/>
    <w:basedOn w:val="Policepardfaut"/>
    <w:link w:val="Titre9"/>
    <w:semiHidden/>
    <w:rsid w:val="009C6DCE"/>
    <w:rPr>
      <w:rFonts w:ascii="Cambria" w:eastAsia="Times New Roman" w:hAnsi="Cambria" w:cs="Times New Roman"/>
      <w:lang w:val="fr-FR"/>
    </w:rPr>
  </w:style>
  <w:style w:type="paragraph" w:styleId="NormalWeb">
    <w:name w:val="Normal (Web)"/>
    <w:basedOn w:val="Normal"/>
    <w:uiPriority w:val="99"/>
    <w:unhideWhenUsed/>
    <w:rsid w:val="00C66B8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99"/>
    <w:qFormat/>
    <w:rsid w:val="00C66B82"/>
    <w:pPr>
      <w:spacing w:line="240" w:lineRule="auto"/>
    </w:pPr>
    <w:rPr>
      <w:rFonts w:ascii="Calibri" w:eastAsia="Times New Roman" w:hAnsi="Calibri" w:cs="Times New Roman"/>
      <w:b/>
      <w:bCs/>
      <w:color w:val="4F81BD"/>
      <w:sz w:val="18"/>
      <w:szCs w:val="18"/>
      <w:lang w:val="fr-FR"/>
    </w:rPr>
  </w:style>
  <w:style w:type="character" w:styleId="Marquedecommentaire">
    <w:name w:val="annotation reference"/>
    <w:basedOn w:val="Policepardfaut"/>
    <w:uiPriority w:val="99"/>
    <w:semiHidden/>
    <w:unhideWhenUsed/>
    <w:rsid w:val="00AC45FD"/>
    <w:rPr>
      <w:sz w:val="16"/>
      <w:szCs w:val="16"/>
    </w:rPr>
  </w:style>
  <w:style w:type="paragraph" w:styleId="Commentaire">
    <w:name w:val="annotation text"/>
    <w:basedOn w:val="Normal"/>
    <w:link w:val="CommentaireCar"/>
    <w:uiPriority w:val="99"/>
    <w:semiHidden/>
    <w:unhideWhenUsed/>
    <w:rsid w:val="00AC45FD"/>
    <w:pPr>
      <w:spacing w:line="240" w:lineRule="auto"/>
    </w:pPr>
    <w:rPr>
      <w:sz w:val="20"/>
      <w:szCs w:val="20"/>
    </w:rPr>
  </w:style>
  <w:style w:type="character" w:customStyle="1" w:styleId="CommentaireCar">
    <w:name w:val="Commentaire Car"/>
    <w:basedOn w:val="Policepardfaut"/>
    <w:link w:val="Commentaire"/>
    <w:uiPriority w:val="99"/>
    <w:semiHidden/>
    <w:rsid w:val="00AC45FD"/>
    <w:rPr>
      <w:sz w:val="20"/>
      <w:szCs w:val="20"/>
    </w:rPr>
  </w:style>
  <w:style w:type="paragraph" w:styleId="Objetducommentaire">
    <w:name w:val="annotation subject"/>
    <w:basedOn w:val="Commentaire"/>
    <w:next w:val="Commentaire"/>
    <w:link w:val="ObjetducommentaireCar"/>
    <w:uiPriority w:val="99"/>
    <w:semiHidden/>
    <w:unhideWhenUsed/>
    <w:rsid w:val="00AC45FD"/>
    <w:rPr>
      <w:b/>
      <w:bCs/>
    </w:rPr>
  </w:style>
  <w:style w:type="character" w:customStyle="1" w:styleId="ObjetducommentaireCar">
    <w:name w:val="Objet du commentaire Car"/>
    <w:basedOn w:val="CommentaireCar"/>
    <w:link w:val="Objetducommentaire"/>
    <w:uiPriority w:val="99"/>
    <w:semiHidden/>
    <w:rsid w:val="00AC45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image" Target="media/image4.emf"/><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1035</Words>
  <Characters>5697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Meryam Soussi</dc:creator>
  <cp:lastModifiedBy>merie</cp:lastModifiedBy>
  <cp:revision>35</cp:revision>
  <dcterms:created xsi:type="dcterms:W3CDTF">2021-05-09T12:26:00Z</dcterms:created>
  <dcterms:modified xsi:type="dcterms:W3CDTF">2021-05-27T20:39:00Z</dcterms:modified>
</cp:coreProperties>
</file>